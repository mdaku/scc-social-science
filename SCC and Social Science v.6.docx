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4602AD" w14:textId="77777777" w:rsidR="00C33ED5" w:rsidRDefault="00C33ED5" w:rsidP="007828E7">
      <w:pPr>
        <w:rPr>
          <w:b/>
        </w:rPr>
      </w:pPr>
    </w:p>
    <w:p w14:paraId="4DE18B2D" w14:textId="77777777" w:rsidR="00C33ED5" w:rsidRDefault="00C33ED5" w:rsidP="007828E7">
      <w:pPr>
        <w:rPr>
          <w:b/>
        </w:rPr>
      </w:pPr>
    </w:p>
    <w:p w14:paraId="60A51F81" w14:textId="77777777" w:rsidR="00C33ED5" w:rsidRDefault="00C33ED5" w:rsidP="007828E7">
      <w:pPr>
        <w:rPr>
          <w:b/>
        </w:rPr>
      </w:pPr>
    </w:p>
    <w:p w14:paraId="39B66FC1" w14:textId="77777777" w:rsidR="00C33ED5" w:rsidRDefault="00C33ED5" w:rsidP="007828E7">
      <w:pPr>
        <w:rPr>
          <w:b/>
        </w:rPr>
      </w:pPr>
    </w:p>
    <w:p w14:paraId="26EA1B6D" w14:textId="77777777" w:rsidR="00C33ED5" w:rsidRDefault="00C33ED5" w:rsidP="007828E7">
      <w:pPr>
        <w:rPr>
          <w:b/>
        </w:rPr>
      </w:pPr>
    </w:p>
    <w:p w14:paraId="7E2AF60B" w14:textId="77777777" w:rsidR="00C33ED5" w:rsidRDefault="00C33ED5" w:rsidP="007828E7">
      <w:pPr>
        <w:rPr>
          <w:b/>
        </w:rPr>
      </w:pPr>
    </w:p>
    <w:p w14:paraId="512DEED8" w14:textId="77777777" w:rsidR="00C33ED5" w:rsidRDefault="00C33ED5" w:rsidP="007828E7">
      <w:pPr>
        <w:rPr>
          <w:b/>
        </w:rPr>
      </w:pPr>
    </w:p>
    <w:p w14:paraId="6A30AF34" w14:textId="77777777" w:rsidR="00C33ED5" w:rsidRDefault="00C33ED5" w:rsidP="007828E7">
      <w:pPr>
        <w:rPr>
          <w:b/>
        </w:rPr>
      </w:pPr>
    </w:p>
    <w:p w14:paraId="614F42AC" w14:textId="77777777" w:rsidR="007828E7" w:rsidRDefault="007828E7" w:rsidP="00C33ED5">
      <w:pPr>
        <w:jc w:val="center"/>
        <w:rPr>
          <w:b/>
        </w:rPr>
      </w:pPr>
      <w:r w:rsidRPr="00E91E8D">
        <w:rPr>
          <w:b/>
        </w:rPr>
        <w:t xml:space="preserve">“Committing Social Science” in </w:t>
      </w:r>
      <w:r>
        <w:rPr>
          <w:b/>
        </w:rPr>
        <w:t xml:space="preserve">the Courts: The Evolving Use of </w:t>
      </w:r>
      <w:r w:rsidRPr="00E91E8D">
        <w:rPr>
          <w:b/>
        </w:rPr>
        <w:t>Strategic Litigation</w:t>
      </w:r>
    </w:p>
    <w:p w14:paraId="38BDB3A6" w14:textId="77777777" w:rsidR="007828E7" w:rsidRDefault="007828E7" w:rsidP="007828E7">
      <w:pPr>
        <w:rPr>
          <w:b/>
        </w:rPr>
      </w:pPr>
    </w:p>
    <w:p w14:paraId="60A1C81C" w14:textId="039CFBC3" w:rsidR="007828E7" w:rsidRDefault="007828E7" w:rsidP="007828E7">
      <w:pPr>
        <w:jc w:val="center"/>
      </w:pPr>
      <w:r w:rsidRPr="00815E34">
        <w:t>by</w:t>
      </w:r>
    </w:p>
    <w:p w14:paraId="573B5FDA" w14:textId="77777777" w:rsidR="00C33ED5" w:rsidRPr="00815E34" w:rsidRDefault="00C33ED5" w:rsidP="007828E7">
      <w:pPr>
        <w:jc w:val="center"/>
      </w:pPr>
    </w:p>
    <w:p w14:paraId="3986CE16" w14:textId="163F3E8F" w:rsidR="007828E7" w:rsidRDefault="007828E7" w:rsidP="007828E7">
      <w:pPr>
        <w:jc w:val="center"/>
      </w:pPr>
      <w:r w:rsidRPr="007828E7">
        <w:t>Erin Crandall, Acadia University</w:t>
      </w:r>
    </w:p>
    <w:p w14:paraId="53F7E3F4" w14:textId="3EC2740B" w:rsidR="007828E7" w:rsidRDefault="00B473D2" w:rsidP="007828E7">
      <w:pPr>
        <w:jc w:val="center"/>
      </w:pPr>
      <w:hyperlink r:id="rId7" w:history="1">
        <w:r w:rsidR="007828E7" w:rsidRPr="00A23938">
          <w:rPr>
            <w:rStyle w:val="Hyperlink"/>
          </w:rPr>
          <w:t>erin.crandall@acadiau.ca</w:t>
        </w:r>
      </w:hyperlink>
    </w:p>
    <w:p w14:paraId="176D7FC7" w14:textId="77777777" w:rsidR="007828E7" w:rsidRPr="007828E7" w:rsidRDefault="007828E7" w:rsidP="007828E7">
      <w:pPr>
        <w:jc w:val="center"/>
      </w:pPr>
    </w:p>
    <w:p w14:paraId="30A71E39" w14:textId="4CD65D2A" w:rsidR="007828E7" w:rsidRDefault="007828E7" w:rsidP="007828E7">
      <w:pPr>
        <w:jc w:val="center"/>
      </w:pPr>
      <w:r w:rsidRPr="007828E7">
        <w:t>Kate Puddister, University</w:t>
      </w:r>
      <w:r w:rsidR="00CA56EC">
        <w:t xml:space="preserve"> of Guelph</w:t>
      </w:r>
    </w:p>
    <w:p w14:paraId="44EA9CA4" w14:textId="55D9DC33" w:rsidR="007828E7" w:rsidRDefault="00B473D2" w:rsidP="007828E7">
      <w:pPr>
        <w:jc w:val="center"/>
      </w:pPr>
      <w:hyperlink r:id="rId8" w:history="1">
        <w:r w:rsidR="00455384" w:rsidRPr="00A23938">
          <w:rPr>
            <w:rStyle w:val="Hyperlink"/>
          </w:rPr>
          <w:t>kpuddist@uoguelph.ca</w:t>
        </w:r>
      </w:hyperlink>
    </w:p>
    <w:p w14:paraId="7E6B81F5" w14:textId="77777777" w:rsidR="00455384" w:rsidRPr="007828E7" w:rsidRDefault="00455384" w:rsidP="007828E7">
      <w:pPr>
        <w:jc w:val="center"/>
      </w:pPr>
    </w:p>
    <w:p w14:paraId="134FC33A" w14:textId="2958EFE5" w:rsidR="007828E7" w:rsidRDefault="007828E7" w:rsidP="007828E7">
      <w:pPr>
        <w:jc w:val="center"/>
      </w:pPr>
      <w:r w:rsidRPr="007828E7">
        <w:t>Mark Daku, McGill University</w:t>
      </w:r>
    </w:p>
    <w:p w14:paraId="21E1742F" w14:textId="6D5F66C7" w:rsidR="00455384" w:rsidRDefault="00B473D2" w:rsidP="007828E7">
      <w:pPr>
        <w:jc w:val="center"/>
      </w:pPr>
      <w:hyperlink r:id="rId9" w:history="1">
        <w:r w:rsidR="00815E34" w:rsidRPr="00A23938">
          <w:rPr>
            <w:rStyle w:val="Hyperlink"/>
          </w:rPr>
          <w:t>mark.daku@mcgill.ca</w:t>
        </w:r>
      </w:hyperlink>
    </w:p>
    <w:p w14:paraId="7FF6E390" w14:textId="77777777" w:rsidR="00815E34" w:rsidRDefault="00815E34" w:rsidP="007828E7">
      <w:pPr>
        <w:jc w:val="center"/>
      </w:pPr>
    </w:p>
    <w:p w14:paraId="3D851482" w14:textId="77777777" w:rsidR="00815E34" w:rsidRDefault="00815E34" w:rsidP="007828E7">
      <w:pPr>
        <w:jc w:val="center"/>
      </w:pPr>
    </w:p>
    <w:p w14:paraId="68BE5CD1" w14:textId="77777777" w:rsidR="00C33ED5" w:rsidRDefault="00C33ED5" w:rsidP="007828E7">
      <w:pPr>
        <w:jc w:val="center"/>
      </w:pPr>
    </w:p>
    <w:p w14:paraId="69FBB296" w14:textId="77777777" w:rsidR="00C33ED5" w:rsidRDefault="00C33ED5" w:rsidP="007828E7">
      <w:pPr>
        <w:jc w:val="center"/>
      </w:pPr>
    </w:p>
    <w:p w14:paraId="77FF1D93" w14:textId="77777777" w:rsidR="00C33ED5" w:rsidRDefault="00C33ED5" w:rsidP="007828E7">
      <w:pPr>
        <w:jc w:val="center"/>
      </w:pPr>
    </w:p>
    <w:p w14:paraId="111E7EA0" w14:textId="77777777" w:rsidR="00C33ED5" w:rsidRDefault="00C33ED5" w:rsidP="007828E7">
      <w:pPr>
        <w:jc w:val="center"/>
      </w:pPr>
    </w:p>
    <w:p w14:paraId="59EC7B18" w14:textId="77777777" w:rsidR="00C33ED5" w:rsidRDefault="00C33ED5" w:rsidP="007828E7">
      <w:pPr>
        <w:jc w:val="center"/>
      </w:pPr>
    </w:p>
    <w:p w14:paraId="603B1FAF" w14:textId="77777777" w:rsidR="00C33ED5" w:rsidRDefault="00C33ED5" w:rsidP="007828E7">
      <w:pPr>
        <w:jc w:val="center"/>
      </w:pPr>
    </w:p>
    <w:p w14:paraId="3570892F" w14:textId="77777777" w:rsidR="00815E34" w:rsidRDefault="00815E34" w:rsidP="007828E7">
      <w:pPr>
        <w:jc w:val="center"/>
      </w:pPr>
    </w:p>
    <w:p w14:paraId="13EDC72E" w14:textId="77777777" w:rsidR="00815E34" w:rsidRDefault="00815E34" w:rsidP="007828E7">
      <w:pPr>
        <w:jc w:val="center"/>
      </w:pPr>
      <w:r>
        <w:t>Presented at the Canadian Political Science Association’s Annual Conference, Calgary AB</w:t>
      </w:r>
    </w:p>
    <w:p w14:paraId="394B8E44" w14:textId="23FEF2D9" w:rsidR="00815E34" w:rsidRDefault="00815E34" w:rsidP="007828E7">
      <w:pPr>
        <w:jc w:val="center"/>
      </w:pPr>
      <w:r>
        <w:t>June 2016</w:t>
      </w:r>
    </w:p>
    <w:p w14:paraId="06B73F16" w14:textId="77777777" w:rsidR="00815E34" w:rsidRDefault="00815E34" w:rsidP="007828E7">
      <w:pPr>
        <w:jc w:val="center"/>
      </w:pPr>
    </w:p>
    <w:p w14:paraId="3EFBD0B6" w14:textId="154827E4" w:rsidR="00815E34" w:rsidRPr="00C33ED5" w:rsidRDefault="00815E34" w:rsidP="007828E7">
      <w:pPr>
        <w:jc w:val="center"/>
        <w:rPr>
          <w:i/>
        </w:rPr>
      </w:pPr>
      <w:r w:rsidRPr="00C33ED5">
        <w:rPr>
          <w:i/>
        </w:rPr>
        <w:t>This is a draft paper. Please do not distribute or cite without the permission of the authors.</w:t>
      </w:r>
    </w:p>
    <w:p w14:paraId="2186C18E" w14:textId="77777777" w:rsidR="00815E34" w:rsidRPr="00162CE3" w:rsidRDefault="00815E34" w:rsidP="007828E7">
      <w:pPr>
        <w:jc w:val="center"/>
        <w:rPr>
          <w:b/>
        </w:rPr>
      </w:pPr>
    </w:p>
    <w:p w14:paraId="7A830298" w14:textId="57064F4D" w:rsidR="007828E7" w:rsidRDefault="00FB2D71">
      <w:pPr>
        <w:rPr>
          <w:rFonts w:ascii="Garamond" w:hAnsi="Garamond" w:cs="Arial"/>
          <w:b/>
        </w:rPr>
      </w:pPr>
      <w:r>
        <w:rPr>
          <w:rFonts w:ascii="Garamond" w:hAnsi="Garamond" w:cs="Arial"/>
          <w:b/>
        </w:rPr>
        <w:br w:type="page"/>
      </w:r>
    </w:p>
    <w:p w14:paraId="281D12EB" w14:textId="77777777" w:rsidR="00455384" w:rsidRDefault="00455384">
      <w:pPr>
        <w:rPr>
          <w:rFonts w:ascii="Garamond" w:hAnsi="Garamond" w:cs="Arial"/>
          <w:b/>
        </w:rPr>
      </w:pPr>
    </w:p>
    <w:p w14:paraId="2869C9B5" w14:textId="0EA22758" w:rsidR="00A61495" w:rsidRPr="008F1CD9" w:rsidRDefault="00A61495" w:rsidP="008F1CD9">
      <w:pPr>
        <w:spacing w:line="360" w:lineRule="auto"/>
        <w:outlineLvl w:val="0"/>
        <w:rPr>
          <w:rFonts w:ascii="Garamond" w:hAnsi="Garamond" w:cs="Arial"/>
          <w:b/>
        </w:rPr>
      </w:pPr>
      <w:r w:rsidRPr="008F1CD9">
        <w:rPr>
          <w:rFonts w:ascii="Garamond" w:hAnsi="Garamond" w:cs="Arial"/>
          <w:b/>
        </w:rPr>
        <w:t>Section 1: Theoretical Framework</w:t>
      </w:r>
    </w:p>
    <w:p w14:paraId="29B73086" w14:textId="24A648C0" w:rsidR="006265FA" w:rsidRPr="008F1CD9" w:rsidRDefault="00A61495" w:rsidP="00CD51F9">
      <w:pPr>
        <w:spacing w:line="360" w:lineRule="auto"/>
        <w:ind w:firstLine="720"/>
        <w:jc w:val="both"/>
        <w:rPr>
          <w:rFonts w:ascii="Garamond" w:hAnsi="Garamond" w:cs="Arial"/>
        </w:rPr>
      </w:pPr>
      <w:r w:rsidRPr="008F1CD9">
        <w:rPr>
          <w:rFonts w:ascii="Garamond" w:hAnsi="Garamond" w:cs="Arial"/>
        </w:rPr>
        <w:t xml:space="preserve">For constitutional politics in Canada, the introduction </w:t>
      </w:r>
      <w:r w:rsidR="00F3600A" w:rsidRPr="008F1CD9">
        <w:rPr>
          <w:rFonts w:ascii="Garamond" w:hAnsi="Garamond" w:cs="Arial"/>
        </w:rPr>
        <w:t xml:space="preserve">of the </w:t>
      </w:r>
      <w:r w:rsidR="002F399E">
        <w:rPr>
          <w:rFonts w:ascii="Garamond" w:hAnsi="Garamond" w:cs="Arial"/>
          <w:i/>
        </w:rPr>
        <w:t>Constitution Act,</w:t>
      </w:r>
      <w:r w:rsidR="00F3600A" w:rsidRPr="002F399E">
        <w:rPr>
          <w:rFonts w:ascii="Garamond" w:hAnsi="Garamond" w:cs="Arial"/>
          <w:i/>
        </w:rPr>
        <w:t xml:space="preserve"> 1982</w:t>
      </w:r>
      <w:r w:rsidR="00F3600A" w:rsidRPr="008F1CD9">
        <w:rPr>
          <w:rFonts w:ascii="Garamond" w:hAnsi="Garamond" w:cs="Arial"/>
        </w:rPr>
        <w:t xml:space="preserve">, and in particular the </w:t>
      </w:r>
      <w:r w:rsidRPr="002F399E">
        <w:rPr>
          <w:rFonts w:ascii="Garamond" w:hAnsi="Garamond" w:cs="Arial"/>
          <w:i/>
        </w:rPr>
        <w:t>Canadian Charter of Rights and Freedoms</w:t>
      </w:r>
      <w:r w:rsidR="00F3600A" w:rsidRPr="008F1CD9">
        <w:rPr>
          <w:rFonts w:ascii="Garamond" w:hAnsi="Garamond" w:cs="Arial"/>
        </w:rPr>
        <w:t>,</w:t>
      </w:r>
      <w:r w:rsidRPr="008F1CD9">
        <w:rPr>
          <w:rFonts w:ascii="Garamond" w:hAnsi="Garamond" w:cs="Arial"/>
        </w:rPr>
        <w:t xml:space="preserve"> was a watershed moment</w:t>
      </w:r>
      <w:r w:rsidR="00F3600A" w:rsidRPr="008F1CD9">
        <w:rPr>
          <w:rFonts w:ascii="Garamond" w:hAnsi="Garamond" w:cs="Arial"/>
        </w:rPr>
        <w:t>. Canada went from a system of government operating under parliamentary supremacy to one of constitutional supremacy</w:t>
      </w:r>
      <w:r w:rsidR="00F3600A" w:rsidRPr="00D55AA3">
        <w:rPr>
          <w:rStyle w:val="FootnoteReference"/>
        </w:rPr>
        <w:footnoteReference w:id="1"/>
      </w:r>
      <w:r w:rsidR="002F399E">
        <w:rPr>
          <w:rFonts w:ascii="Garamond" w:hAnsi="Garamond" w:cs="Arial"/>
        </w:rPr>
        <w:t xml:space="preserve"> </w:t>
      </w:r>
      <w:r w:rsidR="00AE3E5D">
        <w:rPr>
          <w:rFonts w:ascii="Garamond" w:hAnsi="Garamond" w:cs="Arial"/>
        </w:rPr>
        <w:t xml:space="preserve">in which </w:t>
      </w:r>
      <w:r w:rsidR="002F399E">
        <w:rPr>
          <w:rFonts w:ascii="Garamond" w:hAnsi="Garamond" w:cs="Arial"/>
        </w:rPr>
        <w:t xml:space="preserve">the courts </w:t>
      </w:r>
      <w:r w:rsidR="00AE3E5D">
        <w:rPr>
          <w:rFonts w:ascii="Garamond" w:hAnsi="Garamond" w:cs="Arial"/>
        </w:rPr>
        <w:t>are now frequently tasked with</w:t>
      </w:r>
      <w:r w:rsidR="0051508E">
        <w:rPr>
          <w:rFonts w:ascii="Garamond" w:hAnsi="Garamond" w:cs="Arial"/>
        </w:rPr>
        <w:t xml:space="preserve"> interpreting and enforcing the constitution</w:t>
      </w:r>
      <w:r w:rsidR="002F399E">
        <w:rPr>
          <w:rFonts w:ascii="Garamond" w:hAnsi="Garamond" w:cs="Arial"/>
        </w:rPr>
        <w:t>.</w:t>
      </w:r>
      <w:r w:rsidR="00F3600A" w:rsidRPr="008F1CD9">
        <w:rPr>
          <w:rFonts w:ascii="Garamond" w:hAnsi="Garamond" w:cs="Arial"/>
        </w:rPr>
        <w:t xml:space="preserve"> </w:t>
      </w:r>
      <w:r w:rsidR="002F399E">
        <w:rPr>
          <w:rFonts w:ascii="Garamond" w:hAnsi="Garamond" w:cs="Arial"/>
        </w:rPr>
        <w:t xml:space="preserve">In practice, </w:t>
      </w:r>
      <w:r w:rsidR="00F3600A" w:rsidRPr="008F1CD9">
        <w:rPr>
          <w:rFonts w:ascii="Garamond" w:hAnsi="Garamond" w:cs="Arial"/>
        </w:rPr>
        <w:t>this has meant</w:t>
      </w:r>
      <w:r w:rsidR="00A11F98" w:rsidRPr="008F1CD9">
        <w:rPr>
          <w:rFonts w:ascii="Garamond" w:hAnsi="Garamond" w:cs="Arial"/>
        </w:rPr>
        <w:t xml:space="preserve"> </w:t>
      </w:r>
      <w:r w:rsidRPr="008F1CD9">
        <w:rPr>
          <w:rFonts w:ascii="Garamond" w:hAnsi="Garamond" w:cs="Arial"/>
        </w:rPr>
        <w:t xml:space="preserve">that judicial rights review </w:t>
      </w:r>
      <w:r w:rsidR="00F3600A" w:rsidRPr="008F1CD9">
        <w:rPr>
          <w:rFonts w:ascii="Garamond" w:hAnsi="Garamond" w:cs="Arial"/>
        </w:rPr>
        <w:t xml:space="preserve">has become </w:t>
      </w:r>
      <w:r w:rsidRPr="008F1CD9">
        <w:rPr>
          <w:rFonts w:ascii="Garamond" w:hAnsi="Garamond" w:cs="Arial"/>
        </w:rPr>
        <w:t>a major component o</w:t>
      </w:r>
      <w:r w:rsidR="001B2BCA">
        <w:rPr>
          <w:rFonts w:ascii="Garamond" w:hAnsi="Garamond" w:cs="Arial"/>
        </w:rPr>
        <w:t>f Canada’</w:t>
      </w:r>
      <w:r w:rsidR="00F3600A" w:rsidRPr="008F1CD9">
        <w:rPr>
          <w:rFonts w:ascii="Garamond" w:hAnsi="Garamond" w:cs="Arial"/>
        </w:rPr>
        <w:t xml:space="preserve">s constitutional order. This </w:t>
      </w:r>
      <w:r w:rsidRPr="008F1CD9">
        <w:rPr>
          <w:rFonts w:ascii="Garamond" w:hAnsi="Garamond" w:cs="Arial"/>
        </w:rPr>
        <w:t>transform</w:t>
      </w:r>
      <w:r w:rsidR="00F3600A" w:rsidRPr="008F1CD9">
        <w:rPr>
          <w:rFonts w:ascii="Garamond" w:hAnsi="Garamond" w:cs="Arial"/>
        </w:rPr>
        <w:t>ation is most apparent in Canada’s final court of appeal,</w:t>
      </w:r>
      <w:r w:rsidRPr="008F1CD9">
        <w:rPr>
          <w:rFonts w:ascii="Garamond" w:hAnsi="Garamond" w:cs="Arial"/>
        </w:rPr>
        <w:t xml:space="preserve"> the Supreme Court</w:t>
      </w:r>
      <w:r w:rsidR="001B2BCA">
        <w:rPr>
          <w:rFonts w:ascii="Garamond" w:hAnsi="Garamond" w:cs="Arial"/>
        </w:rPr>
        <w:t xml:space="preserve"> of Canada</w:t>
      </w:r>
      <w:r w:rsidR="00F3600A" w:rsidRPr="008F1CD9">
        <w:rPr>
          <w:rFonts w:ascii="Garamond" w:hAnsi="Garamond" w:cs="Arial"/>
        </w:rPr>
        <w:t xml:space="preserve">, which went </w:t>
      </w:r>
      <w:r w:rsidRPr="008F1CD9">
        <w:rPr>
          <w:rFonts w:ascii="Garamond" w:hAnsi="Garamond" w:cs="Arial"/>
        </w:rPr>
        <w:t>from a body concerned primarily with resolving private disputes between individuals and business to one of public law</w:t>
      </w:r>
      <w:r w:rsidR="00D96E79" w:rsidRPr="008F1CD9">
        <w:rPr>
          <w:rFonts w:ascii="Garamond" w:hAnsi="Garamond" w:cs="Arial"/>
        </w:rPr>
        <w:t xml:space="preserve"> </w:t>
      </w:r>
      <w:r w:rsidR="00F003EF" w:rsidRPr="008F1CD9">
        <w:rPr>
          <w:rFonts w:ascii="Garamond" w:hAnsi="Garamond" w:cs="Arial"/>
        </w:rPr>
        <w:fldChar w:fldCharType="begin"/>
      </w:r>
      <w:r w:rsidR="00B14846" w:rsidRPr="008F1CD9">
        <w:rPr>
          <w:rFonts w:ascii="Garamond" w:hAnsi="Garamond" w:cs="Arial"/>
        </w:rPr>
        <w:instrText xml:space="preserve"> ADDIN ZOTERO_ITEM CSL_CITATION {"citationID":"NaRADJaO","properties":{"formattedCitation":"(Manfredi 2001; Songer 2008)","plainCitation":"(Manfredi 2001; Songer 2008)"},"citationItems":[{"id":195,"uris":["http://zotero.org/users/2627252/items/GXK4NMMH"],"uri":["http://zotero.org/users/2627252/items/GXK4NMMH"],"itemData":{"id":195,"type":"book","title":"Judicial power and the charter: Canada and the paradox of liberal constitutionalism","publisher":"Oxford University Press","publisher-place":"Don Mills, Ont.","source":"Open WorldCat","event-place":"Don Mills, Ont.","abstract":"2nd ed.","ISBN":"978-0-19-541504-9","shortTitle":"Judicial power and the charter","language":"English","author":[{"family":"Manfredi","given":"Christopher P"}],"issued":{"date-parts":[["2001"]]}}},{"id":197,"uris":["http://zotero.org/users/2627252/items/6MTXDIVE"],"uri":["http://zotero.org/users/2627252/items/6MTXDIVE"],"itemData":{"id":197,"type":"book","title":"The transformation of the Supreme Court of Canada an empirical examination","publisher":"University of Toronto Press","publisher-place":"Toronto","source":"Open WorldCat","event-place":"Toronto","URL":"http://www.deslibris.ca/ID/430874","ISBN":"978-1-4426-8947-3","language":"English","author":[{"family":"Songer","given":"Donald R"}],"issued":{"date-parts":[["2008"]]},"accessed":{"date-parts":[["2016",5,17]]}}}],"schema":"https://github.com/citation-style-language/schema/raw/master/csl-citation.json"} </w:instrText>
      </w:r>
      <w:r w:rsidR="00F003EF" w:rsidRPr="008F1CD9">
        <w:rPr>
          <w:rFonts w:ascii="Garamond" w:hAnsi="Garamond" w:cs="Arial"/>
        </w:rPr>
        <w:fldChar w:fldCharType="separate"/>
      </w:r>
      <w:r w:rsidR="00B14846" w:rsidRPr="008F1CD9">
        <w:rPr>
          <w:rFonts w:ascii="Garamond" w:hAnsi="Garamond" w:cs="Arial"/>
          <w:noProof/>
        </w:rPr>
        <w:t>(Manfredi 2001; Songer 2008)</w:t>
      </w:r>
      <w:r w:rsidR="00F003EF" w:rsidRPr="008F1CD9">
        <w:rPr>
          <w:rFonts w:ascii="Garamond" w:hAnsi="Garamond" w:cs="Arial"/>
        </w:rPr>
        <w:fldChar w:fldCharType="end"/>
      </w:r>
      <w:r w:rsidRPr="008F1CD9">
        <w:rPr>
          <w:rFonts w:ascii="Garamond" w:hAnsi="Garamond" w:cs="Arial"/>
        </w:rPr>
        <w:t xml:space="preserve">. </w:t>
      </w:r>
      <w:r w:rsidR="00A62212">
        <w:rPr>
          <w:rFonts w:ascii="Garamond" w:hAnsi="Garamond" w:cs="Arial"/>
        </w:rPr>
        <w:t>T</w:t>
      </w:r>
      <w:r w:rsidR="0051508E">
        <w:rPr>
          <w:rFonts w:ascii="Garamond" w:hAnsi="Garamond" w:cs="Arial"/>
        </w:rPr>
        <w:t xml:space="preserve">his has not just changed Canada’s courts, but </w:t>
      </w:r>
      <w:r w:rsidR="00471933">
        <w:rPr>
          <w:rFonts w:ascii="Garamond" w:hAnsi="Garamond" w:cs="Arial"/>
        </w:rPr>
        <w:t xml:space="preserve">also the way that individuals can engage with the law and public policy. The </w:t>
      </w:r>
      <w:r w:rsidR="00471933" w:rsidRPr="00471933">
        <w:rPr>
          <w:rFonts w:ascii="Garamond" w:hAnsi="Garamond" w:cs="Arial"/>
          <w:i/>
        </w:rPr>
        <w:t>Charter</w:t>
      </w:r>
      <w:r w:rsidR="00471933">
        <w:rPr>
          <w:rFonts w:ascii="Garamond" w:hAnsi="Garamond" w:cs="Arial"/>
        </w:rPr>
        <w:t xml:space="preserve"> </w:t>
      </w:r>
      <w:r w:rsidR="005113D2" w:rsidRPr="008F1CD9">
        <w:rPr>
          <w:rFonts w:ascii="Garamond" w:hAnsi="Garamond" w:cs="Arial"/>
        </w:rPr>
        <w:t xml:space="preserve">transformed the way that ‘political outsiders’ can engage in policymaking – so long as your legal argument is framed in the language of the </w:t>
      </w:r>
      <w:r w:rsidR="005113D2" w:rsidRPr="002F399E">
        <w:rPr>
          <w:rFonts w:ascii="Garamond" w:hAnsi="Garamond" w:cs="Arial"/>
          <w:i/>
        </w:rPr>
        <w:t>Charter</w:t>
      </w:r>
      <w:r w:rsidR="005113D2" w:rsidRPr="008F1CD9">
        <w:rPr>
          <w:rFonts w:ascii="Garamond" w:hAnsi="Garamond" w:cs="Arial"/>
        </w:rPr>
        <w:t xml:space="preserve">, an issue </w:t>
      </w:r>
      <w:r w:rsidR="001B2BCA">
        <w:rPr>
          <w:rFonts w:ascii="Garamond" w:hAnsi="Garamond" w:cs="Arial"/>
        </w:rPr>
        <w:t>can be forced</w:t>
      </w:r>
      <w:r w:rsidR="00612F53" w:rsidRPr="008F1CD9">
        <w:rPr>
          <w:rFonts w:ascii="Garamond" w:hAnsi="Garamond" w:cs="Arial"/>
        </w:rPr>
        <w:t xml:space="preserve"> on</w:t>
      </w:r>
      <w:r w:rsidR="005113D2" w:rsidRPr="008F1CD9">
        <w:rPr>
          <w:rFonts w:ascii="Garamond" w:hAnsi="Garamond" w:cs="Arial"/>
        </w:rPr>
        <w:t xml:space="preserve">to the agenda </w:t>
      </w:r>
      <w:r w:rsidR="00612F53" w:rsidRPr="008F1CD9">
        <w:rPr>
          <w:rFonts w:ascii="Garamond" w:hAnsi="Garamond" w:cs="Arial"/>
        </w:rPr>
        <w:t xml:space="preserve">despite the disapproval or disinterest of the political executive (cabinet and prime minister/premier). This power of </w:t>
      </w:r>
      <w:r w:rsidR="00000636" w:rsidRPr="008F1CD9">
        <w:rPr>
          <w:rFonts w:ascii="Garamond" w:hAnsi="Garamond" w:cs="Arial"/>
        </w:rPr>
        <w:t xml:space="preserve">individual </w:t>
      </w:r>
      <w:r w:rsidR="00612F53" w:rsidRPr="008F1CD9">
        <w:rPr>
          <w:rFonts w:ascii="Garamond" w:hAnsi="Garamond" w:cs="Arial"/>
        </w:rPr>
        <w:t xml:space="preserve">citizens and courts to bypass the legislative will of a popularly elected government has led scholars to vigorously debate the democratic legitimacy of rights review in Canada </w:t>
      </w:r>
      <w:r w:rsidR="00BA036E" w:rsidRPr="008F1CD9">
        <w:rPr>
          <w:rFonts w:ascii="Garamond" w:hAnsi="Garamond" w:cs="Arial"/>
        </w:rPr>
        <w:fldChar w:fldCharType="begin"/>
      </w:r>
      <w:r w:rsidR="00AA524F" w:rsidRPr="008F1CD9">
        <w:rPr>
          <w:rFonts w:ascii="Garamond" w:hAnsi="Garamond" w:cs="Arial"/>
        </w:rPr>
        <w:instrText xml:space="preserve"> ADDIN ZOTERO_ITEM CSL_CITATION {"citationID":"0RxnpVg8","properties":{"formattedCitation":"(Hiebert 2002; Kelly 2005; Manfredi 2001; Morton and Knopff 2000)","plainCitation":"(Hiebert 2002; Kelly 2005; Manfredi 2001; Morton and Knopff 2000)"},"citationItems":[{"id":199,"uris":["http://zotero.org/users/2627252/items/XGT3AING"],"uri":["http://zotero.org/users/2627252/items/XGT3AING"],"itemData":{"id":199,"type":"book","title":"Charter conflicts: what is Parliament's role?","publisher":"McGill-Queen's University Press","publisher-place":"Montreal [Que.]","source":"Open WorldCat","event-place":"Montreal [Que.]","abstract":"\"Although the Canadian Charter of Rights and Freedoms is twenty years old, little is known about how it affects those who wield power, what influence it has on legislative decision, or to what extent the government believes it should be constrained by Charter concerns. For most laws Parliament has the final word on how social policy is balanced against protected rights. Thus the extent to which legislation is sensitive towards rights depends on how those who develop, propose, and assess policy view the Charter. How influential are governmental legal advisers? How risk-averse or risk-tolerant are government ministers when pursuing legislative goals that may result in Charter challenges? How capable is Parliament in requiring government to justify and explain legislative choices that may impair rights?\" \"In Charter Conflicts Janet Hiebert examines these questions while analysing the Charter's influence on controversial legislative decisions such as social benefits for lesbians and gay men, the regulation of tobacco advertising, the rules of evidence for sexual assault trials, the use of DNA for law-enforcement purposes, and the rules for police searches of private residences. She questions the broadly held assumption that only courts are capable of respecting rights, arguing that Parliament shares responsibility with the judiciary for resolving Charter conflicts. She views the Charter's significance less in terms of the judiciary overruling Parliament than in the incentives and pressures it provides for public and political officials to satisfy themselves that legislation is consistent with protected rights.\"--Jacket.","URL":"http://www.deslibris.ca/ID/400040","ISBN":"978-0-7735-7037-5","shortTitle":"Charter conflicts","language":"English","author":[{"family":"Hiebert","given":"Janet"}],"issued":{"date-parts":[["2002"]]},"accessed":{"date-parts":[["2016",5,17]]}}},{"id":200,"uris":["http://zotero.org/users/2627252/items/Z428TF35"],"uri":["http://zotero.org/users/2627252/items/Z428TF35"],"itemData":{"id":200,"type":"book","title":"Governing with the Charter legislative and judicial activism and framers' intent","publisher":"UBC Press","publisher-place":"Vancouver [B.C.]","source":"Open WorldCat","event-place":"Vancouver [B.C.]","URL":"http://site.ebrary.com/id/10125085","ISBN":"978-0-7748-1211-5","language":"English","author":[{"family":"Kelly","given":"James B"}],"issued":{"date-parts":[["2005"]]},"accessed":{"date-parts":[["2016",5,17]]}}},{"id":195,"uris":["http://zotero.org/users/2627252/items/GXK4NMMH"],"uri":["http://zotero.org/users/2627252/items/GXK4NMMH"],"itemData":{"id":195,"type":"book","title":"Judicial power and the charter: Canada and the paradox of liberal constitutionalism","publisher":"Oxford University Press","publisher-place":"Don Mills, Ont.","source":"Open WorldCat","event-place":"Don Mills, Ont.","abstract":"2nd ed.","ISBN":"978-0-19-541504-9","shortTitle":"Judicial power and the charter","language":"English","author":[{"family":"Manfredi","given":"Christopher P"}],"issued":{"date-parts":[["2001"]]}}},{"id":198,"uris":["http://zotero.org/users/2627252/items/MHTZZZ5P"],"uri":["http://zotero.org/users/2627252/items/MHTZZZ5P"],"itemData":{"id":198,"type":"book","title":"The Charter revolution and the Court Party","publisher":"Broadview Press","publisher-place":"Peterborough, Ont.","source":"Open WorldCat","event-place":"Peterborough, Ont.","ISBN":"978-1-55111-089-9","language":"English","author":[{"family":"Morton","given":"F. L"},{"family":"Knopff","given":"Rainer"}],"issued":{"date-parts":[["2000"]]}}}],"schema":"https://github.com/citation-style-language/schema/raw/master/csl-citation.json"} </w:instrText>
      </w:r>
      <w:r w:rsidR="00BA036E" w:rsidRPr="008F1CD9">
        <w:rPr>
          <w:rFonts w:ascii="Garamond" w:hAnsi="Garamond" w:cs="Arial"/>
        </w:rPr>
        <w:fldChar w:fldCharType="separate"/>
      </w:r>
      <w:r w:rsidR="00AA524F" w:rsidRPr="008F1CD9">
        <w:rPr>
          <w:rFonts w:ascii="Garamond" w:hAnsi="Garamond" w:cs="Arial"/>
          <w:noProof/>
        </w:rPr>
        <w:t>(Hiebert 2002; Kelly 2005; Manfredi 2001; Morton and Knopff 2000)</w:t>
      </w:r>
      <w:r w:rsidR="00BA036E" w:rsidRPr="008F1CD9">
        <w:rPr>
          <w:rFonts w:ascii="Garamond" w:hAnsi="Garamond" w:cs="Arial"/>
        </w:rPr>
        <w:fldChar w:fldCharType="end"/>
      </w:r>
      <w:r w:rsidR="006265FA" w:rsidRPr="008F1CD9">
        <w:rPr>
          <w:rFonts w:ascii="Garamond" w:hAnsi="Garamond" w:cs="Arial"/>
        </w:rPr>
        <w:t xml:space="preserve">. </w:t>
      </w:r>
    </w:p>
    <w:p w14:paraId="303D8B67" w14:textId="3130B474" w:rsidR="00577B68" w:rsidRPr="008F1CD9" w:rsidRDefault="006265FA" w:rsidP="00CD51F9">
      <w:pPr>
        <w:spacing w:line="360" w:lineRule="auto"/>
        <w:ind w:firstLine="720"/>
        <w:jc w:val="both"/>
        <w:rPr>
          <w:rFonts w:ascii="Garamond" w:hAnsi="Garamond"/>
          <w:lang w:val="en-CA"/>
        </w:rPr>
      </w:pPr>
      <w:r w:rsidRPr="008F1CD9">
        <w:rPr>
          <w:rFonts w:ascii="Garamond" w:hAnsi="Garamond" w:cs="Arial"/>
        </w:rPr>
        <w:t xml:space="preserve">After </w:t>
      </w:r>
      <w:r w:rsidR="00A45F9B">
        <w:rPr>
          <w:rFonts w:ascii="Garamond" w:hAnsi="Garamond" w:cs="Arial"/>
        </w:rPr>
        <w:t xml:space="preserve">some </w:t>
      </w:r>
      <w:r w:rsidRPr="008F1CD9">
        <w:rPr>
          <w:rFonts w:ascii="Garamond" w:hAnsi="Garamond" w:cs="Arial"/>
        </w:rPr>
        <w:t xml:space="preserve">thirty-five years, this rights revolution and its ensuing debates can hardly be </w:t>
      </w:r>
      <w:r w:rsidR="00367D7D" w:rsidRPr="008F1CD9">
        <w:rPr>
          <w:rFonts w:ascii="Garamond" w:hAnsi="Garamond" w:cs="Arial"/>
        </w:rPr>
        <w:t xml:space="preserve">described as a </w:t>
      </w:r>
      <w:r w:rsidRPr="008F1CD9">
        <w:rPr>
          <w:rFonts w:ascii="Garamond" w:hAnsi="Garamond" w:cs="Arial"/>
        </w:rPr>
        <w:t xml:space="preserve">new trend in Canadian politics; </w:t>
      </w:r>
      <w:r w:rsidR="00A61495" w:rsidRPr="008F1CD9">
        <w:rPr>
          <w:rFonts w:ascii="Garamond" w:hAnsi="Garamond" w:cs="Arial"/>
        </w:rPr>
        <w:t xml:space="preserve">however, </w:t>
      </w:r>
      <w:r w:rsidR="002F399E">
        <w:rPr>
          <w:rFonts w:ascii="Garamond" w:hAnsi="Garamond" w:cs="Arial"/>
        </w:rPr>
        <w:t xml:space="preserve">within this framework </w:t>
      </w:r>
      <w:r w:rsidR="00A61495" w:rsidRPr="008F1CD9">
        <w:rPr>
          <w:rFonts w:ascii="Garamond" w:hAnsi="Garamond" w:cs="Arial"/>
        </w:rPr>
        <w:t>the strategi</w:t>
      </w:r>
      <w:r w:rsidR="002F399E">
        <w:rPr>
          <w:rFonts w:ascii="Garamond" w:hAnsi="Garamond" w:cs="Arial"/>
        </w:rPr>
        <w:t xml:space="preserve">es of </w:t>
      </w:r>
      <w:r w:rsidR="002F399E" w:rsidRPr="004E2E3A">
        <w:rPr>
          <w:rFonts w:ascii="Garamond" w:hAnsi="Garamond" w:cs="Arial"/>
          <w:i/>
        </w:rPr>
        <w:t>Charter</w:t>
      </w:r>
      <w:r w:rsidR="002F399E">
        <w:rPr>
          <w:rFonts w:ascii="Garamond" w:hAnsi="Garamond" w:cs="Arial"/>
        </w:rPr>
        <w:t xml:space="preserve"> litigants have hardly remained</w:t>
      </w:r>
      <w:r w:rsidR="00A61495" w:rsidRPr="008F1CD9">
        <w:rPr>
          <w:rFonts w:ascii="Garamond" w:hAnsi="Garamond" w:cs="Arial"/>
        </w:rPr>
        <w:t xml:space="preserve"> static. In particular, </w:t>
      </w:r>
      <w:r w:rsidR="00577B68" w:rsidRPr="008F1CD9">
        <w:rPr>
          <w:rFonts w:ascii="Garamond" w:hAnsi="Garamond" w:cs="Arial"/>
        </w:rPr>
        <w:t>t</w:t>
      </w:r>
      <w:r w:rsidR="002F399E">
        <w:rPr>
          <w:rFonts w:ascii="Garamond" w:hAnsi="Garamond"/>
          <w:lang w:val="en-CA"/>
        </w:rPr>
        <w:t xml:space="preserve">he rising importance </w:t>
      </w:r>
      <w:r w:rsidR="00577B68" w:rsidRPr="008F1CD9">
        <w:rPr>
          <w:rFonts w:ascii="Garamond" w:hAnsi="Garamond"/>
          <w:lang w:val="en-CA"/>
        </w:rPr>
        <w:t xml:space="preserve">of social </w:t>
      </w:r>
      <w:r w:rsidR="00FD161F">
        <w:rPr>
          <w:rFonts w:ascii="Garamond" w:hAnsi="Garamond"/>
          <w:lang w:val="en-CA"/>
        </w:rPr>
        <w:t xml:space="preserve">science </w:t>
      </w:r>
      <w:r w:rsidR="00577B68" w:rsidRPr="008F1CD9">
        <w:rPr>
          <w:rFonts w:ascii="Garamond" w:hAnsi="Garamond"/>
          <w:lang w:val="en-CA"/>
        </w:rPr>
        <w:t xml:space="preserve">evidence in </w:t>
      </w:r>
      <w:r w:rsidR="00577B68" w:rsidRPr="004E2E3A">
        <w:rPr>
          <w:rFonts w:ascii="Garamond" w:hAnsi="Garamond"/>
          <w:i/>
          <w:lang w:val="en-CA"/>
        </w:rPr>
        <w:t xml:space="preserve">Charter </w:t>
      </w:r>
      <w:r w:rsidR="00577B68" w:rsidRPr="008F1CD9">
        <w:rPr>
          <w:rFonts w:ascii="Garamond" w:hAnsi="Garamond"/>
          <w:lang w:val="en-CA"/>
        </w:rPr>
        <w:t>litigati</w:t>
      </w:r>
      <w:r w:rsidR="00000636" w:rsidRPr="008F1CD9">
        <w:rPr>
          <w:rFonts w:ascii="Garamond" w:hAnsi="Garamond"/>
          <w:lang w:val="en-CA"/>
        </w:rPr>
        <w:t xml:space="preserve">on has been increasingly noted </w:t>
      </w:r>
      <w:r w:rsidR="00577B68" w:rsidRPr="008F1CD9">
        <w:rPr>
          <w:rFonts w:ascii="Garamond" w:hAnsi="Garamond"/>
          <w:lang w:val="en-CA"/>
        </w:rPr>
        <w:t xml:space="preserve">by legal scholars </w:t>
      </w:r>
      <w:r w:rsidR="00FD161F">
        <w:rPr>
          <w:rFonts w:ascii="Garamond" w:hAnsi="Garamond"/>
          <w:lang w:val="en-CA"/>
        </w:rPr>
        <w:fldChar w:fldCharType="begin"/>
      </w:r>
      <w:r w:rsidR="00E70FE4">
        <w:rPr>
          <w:rFonts w:ascii="Garamond" w:hAnsi="Garamond"/>
          <w:lang w:val="en-CA"/>
        </w:rPr>
        <w:instrText xml:space="preserve"> ADDIN ZOTERO_ITEM CSL_CITATION {"citationID":"Fo7Aigjz","properties":{"formattedCitation":"(Pal 2014; Lawrence 2015; Choudhry 2006)","plainCitation":"(Pal 2014; Lawrence 2015; Choudhry 2006)"},"citationItems":[{"id":154,"uris":["http://zotero.org/users/2627252/items/JCHT6GTF"],"uri":["http://zotero.org/users/2627252/items/JCHT6GTF"],"itemData":{"id":154,"type":"article-journal","title":"Democratic Rights and Social Science Evidence","container-title":"National journal of constitutional law/ Revue nationale de droit constitutionnel","page":"151-171","volume":"32","issue":"2","source":"Dialnet","author":[{"family":"Pal","given":"Michael"}],"issued":{"date-parts":[["2014"]]}}},{"id":162,"uris":["http://zotero.org/users/2627252/items/H8P28Q5P"],"uri":["http://zotero.org/users/2627252/items/H8P28Q5P"],"itemData":{"id":162,"type":"article-journal","title":"Expert-Tease: Advocacy, Ideology and Experience in Bedford and Bill C-36","container-title":"Canadian Journal of Law and Society/Revue Canadienne Droit et Société","page":"5–7","volume":"30","issue":"01","source":"Google Scholar","shortTitle":"Expert-Tease","author":[{"family":"Lawrence","given":"Sonia"}],"issued":{"date-parts":[["2015"]]}}},{"id":183,"uris":["http://zotero.org/users/2627252/items/BATVFIEV"],"uri":["http://zotero.org/users/2627252/items/BATVFIEV"],"itemData":{"id":183,"type":"article-journal","title":"So What is the Real Legacy of Oakes? Two Decades of Proportionality Analysis under the Canadian Charter's Section 1","container-title":"Two Decades of Proportionality Analysis under the Canadian Charter's Section","page":"501–525","volume":"1","source":"Google Scholar","shortTitle":"So What is the Real Legacy of Oakes?","author":[{"family":"Choudhry","given":"Sujit"}],"issued":{"date-parts":[["2006"]]}}}],"schema":"https://github.com/citation-style-language/schema/raw/master/csl-citation.json"} </w:instrText>
      </w:r>
      <w:r w:rsidR="00FD161F">
        <w:rPr>
          <w:rFonts w:ascii="Garamond" w:hAnsi="Garamond"/>
          <w:lang w:val="en-CA"/>
        </w:rPr>
        <w:fldChar w:fldCharType="separate"/>
      </w:r>
      <w:r w:rsidR="00BA5673">
        <w:rPr>
          <w:rFonts w:ascii="Garamond" w:hAnsi="Garamond"/>
          <w:noProof/>
          <w:lang w:val="en-CA"/>
        </w:rPr>
        <w:t>(Pal 2014; Lawrence 2015; Choudhry 2006)</w:t>
      </w:r>
      <w:r w:rsidR="00FD161F">
        <w:rPr>
          <w:rFonts w:ascii="Garamond" w:hAnsi="Garamond"/>
          <w:lang w:val="en-CA"/>
        </w:rPr>
        <w:fldChar w:fldCharType="end"/>
      </w:r>
      <w:r w:rsidR="00577B68" w:rsidRPr="008F1CD9">
        <w:rPr>
          <w:rFonts w:ascii="Garamond" w:hAnsi="Garamond"/>
          <w:lang w:val="en-CA"/>
        </w:rPr>
        <w:t xml:space="preserve">. While not necessarily a wholly new observation </w:t>
      </w:r>
      <w:r w:rsidR="00577B68" w:rsidRPr="008F1CD9">
        <w:rPr>
          <w:rFonts w:ascii="Garamond" w:hAnsi="Garamond"/>
          <w:lang w:val="en-CA"/>
        </w:rPr>
        <w:fldChar w:fldCharType="begin"/>
      </w:r>
      <w:r w:rsidR="00577B68" w:rsidRPr="008F1CD9">
        <w:rPr>
          <w:rFonts w:ascii="Garamond" w:hAnsi="Garamond"/>
          <w:lang w:val="en-CA"/>
        </w:rPr>
        <w:instrText xml:space="preserve"> ADDIN ZOTERO_ITEM CSL_CITATION {"citationID":"RwnMmMvV","properties":{"formattedCitation":"(Morton and Brodie 1993)","plainCitation":"(Morton and Brodie 1993)"},"citationItems":[{"id":189,"uris":["http://zotero.org/users/2627252/items/QMRTP2AM"],"uri":["http://zotero.org/users/2627252/items/QMRTP2AM"],"itemData":{"id":189,"type":"article-journal","title":"The Use of Extrinsic Evidence in Charter Litigation before the Supreme Court of Canada","container-title":"National Journal of Constitutional Law","volume":"3","source":"Google Scholar","author":[{"family":"Morton","given":"F. L."},{"family":"Brodie","given":"Ian"}],"issued":{"date-parts":[["1993"]]}}}],"schema":"https://github.com/citation-style-language/schema/raw/master/csl-citation.json"} </w:instrText>
      </w:r>
      <w:r w:rsidR="00577B68" w:rsidRPr="008F1CD9">
        <w:rPr>
          <w:rFonts w:ascii="Garamond" w:hAnsi="Garamond"/>
          <w:lang w:val="en-CA"/>
        </w:rPr>
        <w:fldChar w:fldCharType="separate"/>
      </w:r>
      <w:r w:rsidR="00577B68" w:rsidRPr="008F1CD9">
        <w:rPr>
          <w:rFonts w:ascii="Garamond" w:hAnsi="Garamond"/>
          <w:noProof/>
          <w:lang w:val="en-CA"/>
        </w:rPr>
        <w:t>(Morton and Brodie 1993)</w:t>
      </w:r>
      <w:r w:rsidR="00577B68" w:rsidRPr="008F1CD9">
        <w:rPr>
          <w:rFonts w:ascii="Garamond" w:hAnsi="Garamond"/>
          <w:lang w:val="en-CA"/>
        </w:rPr>
        <w:fldChar w:fldCharType="end"/>
      </w:r>
      <w:r w:rsidR="00577B68" w:rsidRPr="008F1CD9">
        <w:rPr>
          <w:rFonts w:ascii="Garamond" w:hAnsi="Garamond"/>
          <w:lang w:val="en-CA"/>
        </w:rPr>
        <w:t xml:space="preserve">, </w:t>
      </w:r>
      <w:r w:rsidR="00216C14">
        <w:rPr>
          <w:rFonts w:ascii="Garamond" w:hAnsi="Garamond"/>
          <w:lang w:val="en-CA"/>
        </w:rPr>
        <w:t xml:space="preserve">the increasing importance of social science evidence </w:t>
      </w:r>
      <w:r w:rsidR="001B2BCA">
        <w:rPr>
          <w:rFonts w:ascii="Garamond" w:hAnsi="Garamond"/>
          <w:lang w:val="en-CA"/>
        </w:rPr>
        <w:t xml:space="preserve">is </w:t>
      </w:r>
      <w:r w:rsidR="00DB68F8">
        <w:rPr>
          <w:rFonts w:ascii="Garamond" w:hAnsi="Garamond"/>
          <w:lang w:val="en-CA"/>
        </w:rPr>
        <w:t xml:space="preserve">not just academic, but </w:t>
      </w:r>
      <w:r w:rsidR="001B2BCA">
        <w:rPr>
          <w:rFonts w:ascii="Garamond" w:hAnsi="Garamond"/>
          <w:lang w:val="en-CA"/>
        </w:rPr>
        <w:t xml:space="preserve">now </w:t>
      </w:r>
      <w:r w:rsidR="00577B68" w:rsidRPr="008F1CD9">
        <w:rPr>
          <w:rFonts w:ascii="Garamond" w:hAnsi="Garamond"/>
          <w:lang w:val="en-CA"/>
        </w:rPr>
        <w:t>acknowledged by the Supreme Court itself.</w:t>
      </w:r>
      <w:r w:rsidR="009106E1" w:rsidRPr="00D55AA3">
        <w:rPr>
          <w:rStyle w:val="FootnoteReference"/>
        </w:rPr>
        <w:footnoteReference w:id="2"/>
      </w:r>
      <w:r w:rsidR="00577B68" w:rsidRPr="008F1CD9">
        <w:rPr>
          <w:rFonts w:ascii="Garamond" w:hAnsi="Garamond"/>
          <w:lang w:val="en-CA"/>
        </w:rPr>
        <w:t xml:space="preserve"> </w:t>
      </w:r>
      <w:r w:rsidR="006A7C9E">
        <w:rPr>
          <w:rFonts w:ascii="Garamond" w:hAnsi="Garamond"/>
          <w:lang w:val="en-CA"/>
        </w:rPr>
        <w:t>To be sure,</w:t>
      </w:r>
      <w:r w:rsidR="006A7C9E" w:rsidRPr="008F1CD9">
        <w:rPr>
          <w:rFonts w:ascii="Garamond" w:hAnsi="Garamond"/>
          <w:lang w:val="en-CA"/>
        </w:rPr>
        <w:t xml:space="preserve"> </w:t>
      </w:r>
      <w:r w:rsidR="00577B68" w:rsidRPr="008F1CD9">
        <w:rPr>
          <w:rFonts w:ascii="Garamond" w:hAnsi="Garamond"/>
          <w:lang w:val="en-CA"/>
        </w:rPr>
        <w:t xml:space="preserve">not all </w:t>
      </w:r>
      <w:r w:rsidR="00577B68" w:rsidRPr="004164F7">
        <w:rPr>
          <w:rFonts w:ascii="Garamond" w:hAnsi="Garamond"/>
          <w:i/>
          <w:lang w:val="en-CA"/>
        </w:rPr>
        <w:t>Charter</w:t>
      </w:r>
      <w:r w:rsidR="00577B68" w:rsidRPr="008F1CD9">
        <w:rPr>
          <w:rFonts w:ascii="Garamond" w:hAnsi="Garamond"/>
          <w:lang w:val="en-CA"/>
        </w:rPr>
        <w:t xml:space="preserve"> cases necessarily lend themselves to legal argumentation based on social science evidence </w:t>
      </w:r>
      <w:r w:rsidR="00577B68" w:rsidRPr="008F1CD9">
        <w:rPr>
          <w:rFonts w:ascii="Garamond" w:hAnsi="Garamond"/>
          <w:lang w:val="en-CA"/>
        </w:rPr>
        <w:fldChar w:fldCharType="begin"/>
      </w:r>
      <w:r w:rsidR="00E70FE4">
        <w:rPr>
          <w:rFonts w:ascii="Garamond" w:hAnsi="Garamond"/>
          <w:lang w:val="en-CA"/>
        </w:rPr>
        <w:instrText xml:space="preserve"> ADDIN ZOTERO_ITEM CSL_CITATION {"citationID":"jSv7qjac","properties":{"formattedCitation":"(see Pal 2014)","plainCitation":"(see Pal 2014)"},"citationItems":[{"id":154,"uris":["http://zotero.org/users/2627252/items/JCHT6GTF"],"uri":["http://zotero.org/users/2627252/items/JCHT6GTF"],"itemData":{"id":154,"type":"article-journal","title":"Democratic Rights and Social Science Evidence","container-title":"National journal of constitutional law/ Revue nationale de droit constitutionnel","page":"151-171","volume":"32","issue":"2","source":"Dialnet","author":[{"family":"Pal","given":"Michael"}],"issued":{"date-parts":[["2014"]]}},"prefix":"see "}],"schema":"https://github.com/citation-style-language/schema/raw/master/csl-citation.json"} </w:instrText>
      </w:r>
      <w:r w:rsidR="00577B68" w:rsidRPr="008F1CD9">
        <w:rPr>
          <w:rFonts w:ascii="Garamond" w:hAnsi="Garamond"/>
          <w:lang w:val="en-CA"/>
        </w:rPr>
        <w:fldChar w:fldCharType="separate"/>
      </w:r>
      <w:r w:rsidR="00AA524F" w:rsidRPr="008F1CD9">
        <w:rPr>
          <w:rFonts w:ascii="Garamond" w:hAnsi="Garamond"/>
          <w:noProof/>
          <w:lang w:val="en-CA"/>
        </w:rPr>
        <w:t>(see Pal 2014)</w:t>
      </w:r>
      <w:r w:rsidR="00577B68" w:rsidRPr="008F1CD9">
        <w:rPr>
          <w:rFonts w:ascii="Garamond" w:hAnsi="Garamond"/>
          <w:lang w:val="en-CA"/>
        </w:rPr>
        <w:fldChar w:fldCharType="end"/>
      </w:r>
      <w:r w:rsidR="00876809">
        <w:rPr>
          <w:rFonts w:ascii="Garamond" w:hAnsi="Garamond"/>
          <w:lang w:val="en-CA"/>
        </w:rPr>
        <w:t>; however,</w:t>
      </w:r>
      <w:r w:rsidR="00577B68" w:rsidRPr="008F1CD9">
        <w:rPr>
          <w:rFonts w:ascii="Garamond" w:hAnsi="Garamond"/>
          <w:lang w:val="en-CA"/>
        </w:rPr>
        <w:t xml:space="preserve"> section 7 challenges, </w:t>
      </w:r>
      <w:r w:rsidR="00A87E51">
        <w:rPr>
          <w:rFonts w:ascii="Garamond" w:hAnsi="Garamond"/>
          <w:lang w:val="en-CA"/>
        </w:rPr>
        <w:t xml:space="preserve">which </w:t>
      </w:r>
      <w:r w:rsidR="00577B68" w:rsidRPr="008F1CD9">
        <w:rPr>
          <w:rFonts w:ascii="Garamond" w:hAnsi="Garamond"/>
          <w:lang w:val="en-CA"/>
        </w:rPr>
        <w:t xml:space="preserve">deal with the question of whether a public policy unreasonably violates the </w:t>
      </w:r>
      <w:r w:rsidR="00216C14">
        <w:rPr>
          <w:rFonts w:ascii="Garamond" w:hAnsi="Garamond"/>
          <w:lang w:val="en-CA"/>
        </w:rPr>
        <w:t>‘</w:t>
      </w:r>
      <w:r w:rsidR="00577B68" w:rsidRPr="008F1CD9">
        <w:rPr>
          <w:rFonts w:ascii="Garamond" w:hAnsi="Garamond"/>
          <w:lang w:val="en-CA"/>
        </w:rPr>
        <w:t>life, liberty and security of the person</w:t>
      </w:r>
      <w:r w:rsidR="00216C14">
        <w:rPr>
          <w:rFonts w:ascii="Garamond" w:hAnsi="Garamond"/>
          <w:lang w:val="en-CA"/>
        </w:rPr>
        <w:t>’</w:t>
      </w:r>
      <w:r w:rsidR="00CF0204">
        <w:rPr>
          <w:rFonts w:ascii="Garamond" w:hAnsi="Garamond"/>
          <w:lang w:val="en-CA"/>
        </w:rPr>
        <w:t>,</w:t>
      </w:r>
      <w:r w:rsidR="00A87E51" w:rsidRPr="00D55AA3">
        <w:rPr>
          <w:rStyle w:val="FootnoteReference"/>
        </w:rPr>
        <w:footnoteReference w:id="3"/>
      </w:r>
      <w:r w:rsidR="00577B68" w:rsidRPr="008F1CD9">
        <w:rPr>
          <w:rFonts w:ascii="Garamond" w:hAnsi="Garamond"/>
          <w:lang w:val="en-CA"/>
        </w:rPr>
        <w:t xml:space="preserve"> </w:t>
      </w:r>
      <w:r w:rsidR="00B6477E" w:rsidRPr="008F1CD9">
        <w:rPr>
          <w:rFonts w:ascii="Garamond" w:hAnsi="Garamond"/>
          <w:lang w:val="en-CA"/>
        </w:rPr>
        <w:t xml:space="preserve">now frequently have </w:t>
      </w:r>
      <w:r w:rsidR="00577B68" w:rsidRPr="008F1CD9">
        <w:rPr>
          <w:rFonts w:ascii="Garamond" w:hAnsi="Garamond"/>
          <w:lang w:val="en-CA"/>
        </w:rPr>
        <w:t>an empirical record</w:t>
      </w:r>
      <w:r w:rsidR="00B6477E" w:rsidRPr="008F1CD9">
        <w:rPr>
          <w:rFonts w:ascii="Garamond" w:hAnsi="Garamond"/>
          <w:lang w:val="en-CA"/>
        </w:rPr>
        <w:t xml:space="preserve"> </w:t>
      </w:r>
      <w:r w:rsidR="001B2BCA">
        <w:rPr>
          <w:rFonts w:ascii="Garamond" w:hAnsi="Garamond"/>
          <w:lang w:val="en-CA"/>
        </w:rPr>
        <w:t xml:space="preserve">to support </w:t>
      </w:r>
      <w:r w:rsidR="00B6477E" w:rsidRPr="008F1CD9">
        <w:rPr>
          <w:rFonts w:ascii="Garamond" w:hAnsi="Garamond"/>
          <w:lang w:val="en-CA"/>
        </w:rPr>
        <w:t>legal argument</w:t>
      </w:r>
      <w:r w:rsidR="00216C14">
        <w:rPr>
          <w:rFonts w:ascii="Garamond" w:hAnsi="Garamond"/>
          <w:lang w:val="en-CA"/>
        </w:rPr>
        <w:t>s</w:t>
      </w:r>
      <w:r w:rsidR="00577B68" w:rsidRPr="008F1CD9">
        <w:rPr>
          <w:rFonts w:ascii="Garamond" w:hAnsi="Garamond"/>
          <w:lang w:val="en-CA"/>
        </w:rPr>
        <w:t>. This is readily evident in several of the Court’s recent decisions, including those dealing with doctor-assisted death (</w:t>
      </w:r>
      <w:r w:rsidR="00577B68" w:rsidRPr="008F1CD9">
        <w:rPr>
          <w:rFonts w:ascii="Garamond" w:hAnsi="Garamond"/>
          <w:i/>
          <w:lang w:val="en-CA"/>
        </w:rPr>
        <w:t>Carter</w:t>
      </w:r>
      <w:r w:rsidR="00577B68" w:rsidRPr="008F1CD9">
        <w:rPr>
          <w:rFonts w:ascii="Garamond" w:hAnsi="Garamond"/>
          <w:lang w:val="en-CA"/>
        </w:rPr>
        <w:t xml:space="preserve"> 2014), prostitution laws (</w:t>
      </w:r>
      <w:r w:rsidR="00534543" w:rsidRPr="00534543">
        <w:rPr>
          <w:rFonts w:ascii="Garamond" w:hAnsi="Garamond"/>
          <w:i/>
          <w:lang w:val="en-CA"/>
        </w:rPr>
        <w:t>Bedford</w:t>
      </w:r>
      <w:r w:rsidR="00534543">
        <w:rPr>
          <w:rFonts w:ascii="Garamond" w:hAnsi="Garamond"/>
          <w:lang w:val="en-CA"/>
        </w:rPr>
        <w:t xml:space="preserve"> </w:t>
      </w:r>
      <w:r w:rsidR="00577B68" w:rsidRPr="008F1CD9">
        <w:rPr>
          <w:rFonts w:ascii="Garamond" w:hAnsi="Garamond"/>
          <w:lang w:val="en-CA"/>
        </w:rPr>
        <w:t>2013), safe injection sites (</w:t>
      </w:r>
      <w:r w:rsidR="00577B68" w:rsidRPr="008F1CD9">
        <w:rPr>
          <w:rFonts w:ascii="Garamond" w:hAnsi="Garamond"/>
          <w:i/>
          <w:lang w:val="en-CA"/>
        </w:rPr>
        <w:t>Insite</w:t>
      </w:r>
      <w:r w:rsidR="00577B68" w:rsidRPr="008F1CD9">
        <w:rPr>
          <w:rFonts w:ascii="Garamond" w:hAnsi="Garamond"/>
          <w:lang w:val="en-CA"/>
        </w:rPr>
        <w:t xml:space="preserve"> 2011), and medical marijuana (</w:t>
      </w:r>
      <w:r w:rsidR="00577B68" w:rsidRPr="008F1CD9">
        <w:rPr>
          <w:rFonts w:ascii="Garamond" w:hAnsi="Garamond"/>
          <w:i/>
          <w:lang w:val="en-CA"/>
        </w:rPr>
        <w:t>Smith</w:t>
      </w:r>
      <w:r w:rsidR="00577B68" w:rsidRPr="008F1CD9">
        <w:rPr>
          <w:rFonts w:ascii="Garamond" w:hAnsi="Garamond"/>
          <w:lang w:val="en-CA"/>
        </w:rPr>
        <w:t xml:space="preserve"> 2015), where social science evidence has been at the crux of the Supreme Court’s decision making process.</w:t>
      </w:r>
      <w:r w:rsidR="001B2BCA" w:rsidRPr="00D55AA3">
        <w:rPr>
          <w:rStyle w:val="FootnoteReference"/>
        </w:rPr>
        <w:footnoteReference w:id="4"/>
      </w:r>
    </w:p>
    <w:p w14:paraId="4E43FBA9" w14:textId="5EF94AA2" w:rsidR="002742C2" w:rsidRDefault="002827D1" w:rsidP="00CD51F9">
      <w:pPr>
        <w:spacing w:line="360" w:lineRule="auto"/>
        <w:ind w:firstLine="720"/>
        <w:jc w:val="both"/>
        <w:rPr>
          <w:rFonts w:ascii="Garamond" w:hAnsi="Garamond"/>
        </w:rPr>
      </w:pPr>
      <w:commentRangeStart w:id="0"/>
      <w:r w:rsidRPr="008F1CD9">
        <w:rPr>
          <w:rFonts w:ascii="Garamond" w:hAnsi="Garamond"/>
          <w:color w:val="000000"/>
        </w:rPr>
        <w:t xml:space="preserve">While the use of social science evidence </w:t>
      </w:r>
      <w:commentRangeEnd w:id="0"/>
      <w:r w:rsidR="00C5604A">
        <w:rPr>
          <w:rStyle w:val="CommentReference"/>
        </w:rPr>
        <w:commentReference w:id="0"/>
      </w:r>
      <w:r w:rsidR="00616770">
        <w:rPr>
          <w:rFonts w:ascii="Garamond" w:hAnsi="Garamond"/>
          <w:color w:val="000000"/>
        </w:rPr>
        <w:t xml:space="preserve">to inform legal decisions related to public policy </w:t>
      </w:r>
      <w:r w:rsidRPr="008F1CD9">
        <w:rPr>
          <w:rFonts w:ascii="Garamond" w:hAnsi="Garamond"/>
          <w:color w:val="000000"/>
        </w:rPr>
        <w:t>may ap</w:t>
      </w:r>
      <w:r w:rsidR="00616770">
        <w:rPr>
          <w:rFonts w:ascii="Garamond" w:hAnsi="Garamond"/>
          <w:color w:val="000000"/>
        </w:rPr>
        <w:t>pear quite benign at first blush</w:t>
      </w:r>
      <w:r w:rsidRPr="008F1CD9">
        <w:rPr>
          <w:rFonts w:ascii="Garamond" w:hAnsi="Garamond"/>
          <w:color w:val="000000"/>
        </w:rPr>
        <w:t xml:space="preserve">, it </w:t>
      </w:r>
      <w:r w:rsidR="00A61495" w:rsidRPr="008F1CD9">
        <w:rPr>
          <w:rFonts w:ascii="Garamond" w:hAnsi="Garamond"/>
          <w:color w:val="000000"/>
        </w:rPr>
        <w:t xml:space="preserve">has important implications for </w:t>
      </w:r>
      <w:r w:rsidR="00BF1AA6" w:rsidRPr="008F1CD9">
        <w:rPr>
          <w:rFonts w:ascii="Garamond" w:hAnsi="Garamond"/>
          <w:color w:val="000000"/>
        </w:rPr>
        <w:t>both the processes of judicial review and policymaking</w:t>
      </w:r>
      <w:r w:rsidR="004319D5" w:rsidRPr="008F1CD9">
        <w:rPr>
          <w:rFonts w:ascii="Garamond" w:hAnsi="Garamond"/>
          <w:color w:val="000000"/>
        </w:rPr>
        <w:t>.</w:t>
      </w:r>
      <w:r w:rsidR="00374A77" w:rsidRPr="008F1CD9">
        <w:rPr>
          <w:rFonts w:ascii="Garamond" w:hAnsi="Garamond"/>
          <w:color w:val="000000"/>
        </w:rPr>
        <w:t xml:space="preserve"> </w:t>
      </w:r>
      <w:r w:rsidR="00A87E51">
        <w:rPr>
          <w:rFonts w:ascii="Garamond" w:hAnsi="Garamond"/>
          <w:color w:val="000000"/>
        </w:rPr>
        <w:t>T</w:t>
      </w:r>
      <w:r w:rsidR="001B2BCA">
        <w:rPr>
          <w:rFonts w:ascii="Garamond" w:hAnsi="Garamond"/>
          <w:color w:val="000000"/>
        </w:rPr>
        <w:t xml:space="preserve">he </w:t>
      </w:r>
      <w:r w:rsidR="00B10BDC" w:rsidRPr="008F1CD9">
        <w:rPr>
          <w:rFonts w:ascii="Garamond" w:hAnsi="Garamond"/>
          <w:color w:val="000000"/>
        </w:rPr>
        <w:t xml:space="preserve">use of social science evidence in rights review has the </w:t>
      </w:r>
      <w:r w:rsidR="00374A77" w:rsidRPr="008F1CD9">
        <w:rPr>
          <w:rFonts w:ascii="Garamond" w:hAnsi="Garamond"/>
          <w:color w:val="000000"/>
        </w:rPr>
        <w:t xml:space="preserve">potential to reopen what once appeared to be settled case law, </w:t>
      </w:r>
      <w:r w:rsidR="00432F1A" w:rsidRPr="008F1CD9">
        <w:rPr>
          <w:rFonts w:ascii="Garamond" w:hAnsi="Garamond"/>
          <w:color w:val="000000"/>
        </w:rPr>
        <w:t xml:space="preserve">providing </w:t>
      </w:r>
      <w:r w:rsidR="00374A77" w:rsidRPr="008F1CD9">
        <w:rPr>
          <w:rFonts w:ascii="Garamond" w:hAnsi="Garamond"/>
          <w:color w:val="000000"/>
        </w:rPr>
        <w:t>political outsiders a new tool that can constrain the policy choices of governments.</w:t>
      </w:r>
      <w:r w:rsidR="00656D00">
        <w:rPr>
          <w:rFonts w:ascii="Garamond" w:hAnsi="Garamond"/>
          <w:color w:val="000000"/>
        </w:rPr>
        <w:t xml:space="preserve"> Despite this</w:t>
      </w:r>
      <w:r w:rsidR="00616770">
        <w:rPr>
          <w:rFonts w:ascii="Garamond" w:hAnsi="Garamond"/>
          <w:color w:val="000000"/>
        </w:rPr>
        <w:t xml:space="preserve"> potential</w:t>
      </w:r>
      <w:r w:rsidR="00656D00">
        <w:rPr>
          <w:rFonts w:ascii="Garamond" w:hAnsi="Garamond"/>
          <w:color w:val="000000"/>
        </w:rPr>
        <w:t xml:space="preserve"> for change</w:t>
      </w:r>
      <w:r w:rsidR="00812E3E" w:rsidRPr="008F1CD9">
        <w:rPr>
          <w:rFonts w:ascii="Garamond" w:hAnsi="Garamond"/>
          <w:color w:val="000000"/>
        </w:rPr>
        <w:t xml:space="preserve">, </w:t>
      </w:r>
      <w:r w:rsidR="00B10BDC" w:rsidRPr="008F1CD9">
        <w:rPr>
          <w:rFonts w:ascii="Garamond" w:hAnsi="Garamond"/>
          <w:color w:val="000000"/>
        </w:rPr>
        <w:t xml:space="preserve">a reliance on social science evidence </w:t>
      </w:r>
      <w:r w:rsidR="00987C79" w:rsidRPr="008F1CD9">
        <w:rPr>
          <w:rFonts w:ascii="Garamond" w:hAnsi="Garamond"/>
        </w:rPr>
        <w:t xml:space="preserve">also </w:t>
      </w:r>
      <w:r w:rsidR="00374A77" w:rsidRPr="008F1CD9">
        <w:rPr>
          <w:rFonts w:ascii="Garamond" w:hAnsi="Garamond"/>
        </w:rPr>
        <w:t xml:space="preserve">places a significant empirical burden on applicants in constitutional cases, who must develop a detailed record in order to make a compelling facts-based argument. </w:t>
      </w:r>
      <w:r w:rsidR="00987C79" w:rsidRPr="008F1CD9">
        <w:rPr>
          <w:rFonts w:ascii="Garamond" w:hAnsi="Garamond"/>
        </w:rPr>
        <w:t xml:space="preserve">This </w:t>
      </w:r>
      <w:r w:rsidR="00812E3E" w:rsidRPr="008F1CD9">
        <w:rPr>
          <w:rFonts w:ascii="Garamond" w:hAnsi="Garamond"/>
        </w:rPr>
        <w:t xml:space="preserve">greater </w:t>
      </w:r>
      <w:r w:rsidR="00374A77" w:rsidRPr="008F1CD9">
        <w:rPr>
          <w:rFonts w:ascii="Garamond" w:hAnsi="Garamond"/>
        </w:rPr>
        <w:t>reliance on social science evidence</w:t>
      </w:r>
      <w:r w:rsidR="00987C79" w:rsidRPr="008F1CD9">
        <w:rPr>
          <w:rFonts w:ascii="Garamond" w:hAnsi="Garamond"/>
        </w:rPr>
        <w:t>, in turn</w:t>
      </w:r>
      <w:r w:rsidR="001B2BCA">
        <w:rPr>
          <w:rFonts w:ascii="Garamond" w:hAnsi="Garamond"/>
        </w:rPr>
        <w:t>,</w:t>
      </w:r>
      <w:r w:rsidR="00374A77" w:rsidRPr="008F1CD9">
        <w:rPr>
          <w:rFonts w:ascii="Garamond" w:hAnsi="Garamond"/>
        </w:rPr>
        <w:t xml:space="preserve"> </w:t>
      </w:r>
      <w:r w:rsidR="00987C79" w:rsidRPr="008F1CD9">
        <w:rPr>
          <w:rFonts w:ascii="Garamond" w:hAnsi="Garamond"/>
        </w:rPr>
        <w:t xml:space="preserve">brings up </w:t>
      </w:r>
      <w:r w:rsidR="00812E3E" w:rsidRPr="008F1CD9">
        <w:rPr>
          <w:rFonts w:ascii="Garamond" w:hAnsi="Garamond"/>
        </w:rPr>
        <w:t>access to justice</w:t>
      </w:r>
      <w:r w:rsidR="00616770">
        <w:rPr>
          <w:rFonts w:ascii="Garamond" w:hAnsi="Garamond"/>
        </w:rPr>
        <w:t xml:space="preserve"> concerns</w:t>
      </w:r>
      <w:r w:rsidR="00812E3E" w:rsidRPr="008F1CD9">
        <w:rPr>
          <w:rFonts w:ascii="Garamond" w:hAnsi="Garamond"/>
        </w:rPr>
        <w:t>. Because of the costs associated with building the needed</w:t>
      </w:r>
      <w:r w:rsidR="00636916" w:rsidRPr="008F1CD9">
        <w:rPr>
          <w:rFonts w:ascii="Garamond" w:hAnsi="Garamond"/>
        </w:rPr>
        <w:t xml:space="preserve"> social science evidence</w:t>
      </w:r>
      <w:r w:rsidR="00812E3E" w:rsidRPr="008F1CD9">
        <w:rPr>
          <w:rFonts w:ascii="Garamond" w:hAnsi="Garamond"/>
        </w:rPr>
        <w:t xml:space="preserve">, </w:t>
      </w:r>
      <w:r w:rsidR="00374A77" w:rsidRPr="008F1CD9">
        <w:rPr>
          <w:rFonts w:ascii="Garamond" w:hAnsi="Garamond"/>
        </w:rPr>
        <w:t xml:space="preserve">less well-resourced public interest applicants </w:t>
      </w:r>
      <w:r w:rsidR="00812E3E" w:rsidRPr="008F1CD9">
        <w:rPr>
          <w:rFonts w:ascii="Garamond" w:hAnsi="Garamond"/>
        </w:rPr>
        <w:t xml:space="preserve">face </w:t>
      </w:r>
      <w:r w:rsidR="00636916" w:rsidRPr="008F1CD9">
        <w:rPr>
          <w:rFonts w:ascii="Garamond" w:hAnsi="Garamond"/>
        </w:rPr>
        <w:t xml:space="preserve">a clear </w:t>
      </w:r>
      <w:r w:rsidR="00812E3E" w:rsidRPr="008F1CD9">
        <w:rPr>
          <w:rFonts w:ascii="Garamond" w:hAnsi="Garamond"/>
        </w:rPr>
        <w:t xml:space="preserve">disadvantage </w:t>
      </w:r>
      <w:r w:rsidR="00374A77" w:rsidRPr="008F1CD9">
        <w:rPr>
          <w:rFonts w:ascii="Garamond" w:hAnsi="Garamond"/>
        </w:rPr>
        <w:t xml:space="preserve">in comparison to their well-funded counterparts. </w:t>
      </w:r>
      <w:r w:rsidR="00432F1A" w:rsidRPr="008F1CD9">
        <w:rPr>
          <w:rFonts w:ascii="Garamond" w:hAnsi="Garamond"/>
        </w:rPr>
        <w:t xml:space="preserve">For example, in </w:t>
      </w:r>
      <w:r w:rsidR="00323028">
        <w:rPr>
          <w:rFonts w:ascii="Garamond" w:hAnsi="Garamond"/>
        </w:rPr>
        <w:t xml:space="preserve">the recent </w:t>
      </w:r>
      <w:r w:rsidR="00323028" w:rsidRPr="00323028">
        <w:rPr>
          <w:rFonts w:ascii="Garamond" w:hAnsi="Garamond"/>
          <w:i/>
        </w:rPr>
        <w:t xml:space="preserve">Bedford </w:t>
      </w:r>
      <w:r w:rsidR="00323028">
        <w:rPr>
          <w:rFonts w:ascii="Garamond" w:hAnsi="Garamond"/>
        </w:rPr>
        <w:t xml:space="preserve">case on prostitution laws </w:t>
      </w:r>
      <w:r w:rsidR="00432F1A" w:rsidRPr="008F1CD9">
        <w:rPr>
          <w:rFonts w:ascii="Garamond" w:eastAsiaTheme="minorEastAsia" w:hAnsi="Garamond"/>
        </w:rPr>
        <w:t>t</w:t>
      </w:r>
      <w:r w:rsidR="00636916" w:rsidRPr="008F1CD9">
        <w:rPr>
          <w:rFonts w:ascii="Garamond" w:eastAsiaTheme="minorEastAsia" w:hAnsi="Garamond"/>
        </w:rPr>
        <w:t>he evidentiary record consisted</w:t>
      </w:r>
      <w:r w:rsidR="00432F1A" w:rsidRPr="008F1CD9">
        <w:rPr>
          <w:rFonts w:ascii="Garamond" w:eastAsiaTheme="minorEastAsia" w:hAnsi="Garamond"/>
        </w:rPr>
        <w:t xml:space="preserve"> of over 25,000 pages of evidence in </w:t>
      </w:r>
      <w:r w:rsidR="00616770">
        <w:rPr>
          <w:rFonts w:ascii="Garamond" w:eastAsiaTheme="minorEastAsia" w:hAnsi="Garamond"/>
        </w:rPr>
        <w:t xml:space="preserve">some </w:t>
      </w:r>
      <w:r w:rsidR="00432F1A" w:rsidRPr="008F1CD9">
        <w:rPr>
          <w:rFonts w:ascii="Garamond" w:eastAsiaTheme="minorEastAsia" w:hAnsi="Garamond"/>
        </w:rPr>
        <w:t>88 volumes (</w:t>
      </w:r>
      <w:r w:rsidR="00432F1A" w:rsidRPr="008F1CD9">
        <w:rPr>
          <w:rFonts w:ascii="Garamond" w:eastAsiaTheme="minorEastAsia" w:hAnsi="Garamond"/>
          <w:i/>
        </w:rPr>
        <w:t>Bedford</w:t>
      </w:r>
      <w:r w:rsidR="00432F1A" w:rsidRPr="008F1CD9">
        <w:rPr>
          <w:rFonts w:ascii="Garamond" w:eastAsiaTheme="minorEastAsia" w:hAnsi="Garamond"/>
        </w:rPr>
        <w:t xml:space="preserve">, para 15). </w:t>
      </w:r>
      <w:r w:rsidR="00616770">
        <w:rPr>
          <w:rFonts w:ascii="Garamond" w:hAnsi="Garamond"/>
        </w:rPr>
        <w:t xml:space="preserve">There also remain </w:t>
      </w:r>
      <w:r w:rsidR="00B4222E">
        <w:rPr>
          <w:rFonts w:ascii="Garamond" w:hAnsi="Garamond"/>
        </w:rPr>
        <w:t xml:space="preserve">difficult </w:t>
      </w:r>
      <w:r w:rsidR="00616770">
        <w:rPr>
          <w:rFonts w:ascii="Garamond" w:hAnsi="Garamond"/>
        </w:rPr>
        <w:t>questions</w:t>
      </w:r>
      <w:r w:rsidR="00812E3E" w:rsidRPr="008F1CD9">
        <w:rPr>
          <w:rFonts w:ascii="Garamond" w:hAnsi="Garamond"/>
        </w:rPr>
        <w:t xml:space="preserve"> </w:t>
      </w:r>
      <w:r w:rsidR="00F20BC2" w:rsidRPr="008F1CD9">
        <w:rPr>
          <w:rFonts w:ascii="Garamond" w:hAnsi="Garamond"/>
        </w:rPr>
        <w:t xml:space="preserve">concerning </w:t>
      </w:r>
      <w:r w:rsidR="00432F1A" w:rsidRPr="008F1CD9">
        <w:rPr>
          <w:rFonts w:ascii="Garamond" w:hAnsi="Garamond"/>
        </w:rPr>
        <w:t>the li</w:t>
      </w:r>
      <w:r w:rsidR="00812E3E" w:rsidRPr="008F1CD9">
        <w:rPr>
          <w:rFonts w:ascii="Garamond" w:hAnsi="Garamond"/>
        </w:rPr>
        <w:t>mi</w:t>
      </w:r>
      <w:r w:rsidR="00F20BC2" w:rsidRPr="008F1CD9">
        <w:rPr>
          <w:rFonts w:ascii="Garamond" w:hAnsi="Garamond"/>
        </w:rPr>
        <w:t>ts of social science evidence</w:t>
      </w:r>
      <w:r w:rsidR="00812E3E" w:rsidRPr="008F1CD9">
        <w:rPr>
          <w:rFonts w:ascii="Garamond" w:hAnsi="Garamond"/>
        </w:rPr>
        <w:t>.</w:t>
      </w:r>
      <w:r w:rsidR="00432F1A" w:rsidRPr="008F1CD9">
        <w:rPr>
          <w:rFonts w:ascii="Garamond" w:hAnsi="Garamond"/>
        </w:rPr>
        <w:t xml:space="preserve"> T</w:t>
      </w:r>
      <w:r w:rsidR="00374A77" w:rsidRPr="008F1CD9">
        <w:rPr>
          <w:rFonts w:ascii="Garamond" w:hAnsi="Garamond"/>
        </w:rPr>
        <w:t xml:space="preserve">he </w:t>
      </w:r>
      <w:r w:rsidR="00432F1A" w:rsidRPr="008F1CD9">
        <w:rPr>
          <w:rFonts w:ascii="Garamond" w:hAnsi="Garamond"/>
        </w:rPr>
        <w:t>complicated</w:t>
      </w:r>
      <w:r w:rsidR="00374A77" w:rsidRPr="008F1CD9">
        <w:rPr>
          <w:rFonts w:ascii="Garamond" w:hAnsi="Garamond"/>
        </w:rPr>
        <w:t xml:space="preserve"> nature of policymaking </w:t>
      </w:r>
      <w:r w:rsidR="00432F1A" w:rsidRPr="008F1CD9">
        <w:rPr>
          <w:rFonts w:ascii="Garamond" w:hAnsi="Garamond"/>
        </w:rPr>
        <w:t xml:space="preserve">means </w:t>
      </w:r>
      <w:r w:rsidR="00374A77" w:rsidRPr="008F1CD9">
        <w:rPr>
          <w:rFonts w:ascii="Garamond" w:hAnsi="Garamond"/>
        </w:rPr>
        <w:t xml:space="preserve">that social science </w:t>
      </w:r>
      <w:r w:rsidR="00C46215">
        <w:rPr>
          <w:rFonts w:ascii="Garamond" w:hAnsi="Garamond"/>
        </w:rPr>
        <w:t xml:space="preserve">research </w:t>
      </w:r>
      <w:r w:rsidR="00812E3E" w:rsidRPr="008F1CD9">
        <w:rPr>
          <w:rFonts w:ascii="Garamond" w:hAnsi="Garamond"/>
        </w:rPr>
        <w:t xml:space="preserve">can never be </w:t>
      </w:r>
      <w:r w:rsidR="00374A77" w:rsidRPr="008F1CD9">
        <w:rPr>
          <w:rFonts w:ascii="Garamond" w:hAnsi="Garamond"/>
        </w:rPr>
        <w:t xml:space="preserve">absolutely certain and moreover judges, who are not necessarily trained social scientists, </w:t>
      </w:r>
      <w:r w:rsidR="00432F1A" w:rsidRPr="008F1CD9">
        <w:rPr>
          <w:rFonts w:ascii="Garamond" w:hAnsi="Garamond"/>
        </w:rPr>
        <w:t>have the potential to</w:t>
      </w:r>
      <w:r w:rsidR="00374A77" w:rsidRPr="008F1CD9">
        <w:rPr>
          <w:rFonts w:ascii="Garamond" w:hAnsi="Garamond"/>
        </w:rPr>
        <w:t xml:space="preserve"> misunderstand or misinterpret key data</w:t>
      </w:r>
      <w:r w:rsidR="004C1DA6">
        <w:rPr>
          <w:rFonts w:ascii="Garamond" w:hAnsi="Garamond"/>
        </w:rPr>
        <w:t>.</w:t>
      </w:r>
      <w:r w:rsidR="006645B0" w:rsidRPr="00D55AA3">
        <w:rPr>
          <w:rStyle w:val="FootnoteReference"/>
        </w:rPr>
        <w:footnoteReference w:id="5"/>
      </w:r>
      <w:r w:rsidR="00374A77" w:rsidRPr="008F1CD9">
        <w:rPr>
          <w:rFonts w:ascii="Garamond" w:hAnsi="Garamond"/>
        </w:rPr>
        <w:t xml:space="preserve"> Indeed,</w:t>
      </w:r>
      <w:r w:rsidR="00293B9E">
        <w:rPr>
          <w:rFonts w:ascii="Garamond" w:hAnsi="Garamond"/>
        </w:rPr>
        <w:t xml:space="preserve"> retired Supreme Court </w:t>
      </w:r>
      <w:r w:rsidR="00374A77" w:rsidRPr="008F1CD9">
        <w:rPr>
          <w:rFonts w:ascii="Garamond" w:hAnsi="Garamond"/>
        </w:rPr>
        <w:t xml:space="preserve">Justice </w:t>
      </w:r>
      <w:r w:rsidR="00432F1A" w:rsidRPr="008F1CD9">
        <w:rPr>
          <w:rFonts w:ascii="Garamond" w:hAnsi="Garamond"/>
        </w:rPr>
        <w:t xml:space="preserve">Ian </w:t>
      </w:r>
      <w:r w:rsidR="00374A77" w:rsidRPr="008F1CD9">
        <w:rPr>
          <w:rFonts w:ascii="Garamond" w:hAnsi="Garamond"/>
        </w:rPr>
        <w:t>Binnie lamented the judiciary’s “scientific illiteracy</w:t>
      </w:r>
      <w:r w:rsidR="00293B9E">
        <w:rPr>
          <w:rFonts w:ascii="Garamond" w:hAnsi="Garamond"/>
        </w:rPr>
        <w:t>,</w:t>
      </w:r>
      <w:r w:rsidR="00374A77" w:rsidRPr="008F1CD9">
        <w:rPr>
          <w:rFonts w:ascii="Garamond" w:hAnsi="Garamond"/>
        </w:rPr>
        <w:t>”</w:t>
      </w:r>
      <w:r w:rsidR="00293B9E">
        <w:rPr>
          <w:rFonts w:ascii="Garamond" w:hAnsi="Garamond"/>
        </w:rPr>
        <w:t xml:space="preserve"> while serving on the Court</w:t>
      </w:r>
      <w:r w:rsidR="00374A77" w:rsidRPr="008F1CD9">
        <w:rPr>
          <w:rFonts w:ascii="Garamond" w:hAnsi="Garamond"/>
        </w:rPr>
        <w:t xml:space="preserve"> </w:t>
      </w:r>
      <w:r w:rsidR="00374A77" w:rsidRPr="008F1CD9">
        <w:rPr>
          <w:rFonts w:ascii="Garamond" w:hAnsi="Garamond"/>
        </w:rPr>
        <w:fldChar w:fldCharType="begin"/>
      </w:r>
      <w:r w:rsidR="00374A77" w:rsidRPr="008F1CD9">
        <w:rPr>
          <w:rFonts w:ascii="Garamond" w:hAnsi="Garamond"/>
        </w:rPr>
        <w:instrText xml:space="preserve"> ADDIN ZOTERO_ITEM CSL_CITATION {"citationID":"3QokU6bw","properties":{"formattedCitation":"(Tibbets 2003)","plainCitation":"(Tibbets 2003)"},"citationItems":[{"id":193,"uris":["http://zotero.org/users/2627252/items/B5UTGTDX"],"uri":["http://zotero.org/users/2627252/items/B5UTGTDX"],"itemData":{"id":193,"type":"article-newspaper","title":"Judges ignorant of Science: Binnie","container-title":"Ottawa Citizen","author":[{"family":"Tibbets","given":"Janice"}],"issued":{"date-parts":[["2003",3,8]]}}}],"schema":"https://github.com/citation-style-language/schema/raw/master/csl-citation.json"} </w:instrText>
      </w:r>
      <w:r w:rsidR="00374A77" w:rsidRPr="008F1CD9">
        <w:rPr>
          <w:rFonts w:ascii="Garamond" w:hAnsi="Garamond"/>
        </w:rPr>
        <w:fldChar w:fldCharType="separate"/>
      </w:r>
      <w:r w:rsidR="00374A77" w:rsidRPr="008F1CD9">
        <w:rPr>
          <w:rFonts w:ascii="Garamond" w:hAnsi="Garamond"/>
          <w:noProof/>
        </w:rPr>
        <w:t>(Tibbets 2003)</w:t>
      </w:r>
      <w:r w:rsidR="00374A77" w:rsidRPr="008F1CD9">
        <w:rPr>
          <w:rFonts w:ascii="Garamond" w:hAnsi="Garamond"/>
        </w:rPr>
        <w:fldChar w:fldCharType="end"/>
      </w:r>
      <w:r w:rsidR="00695E49" w:rsidRPr="008F1CD9">
        <w:rPr>
          <w:rFonts w:ascii="Garamond" w:hAnsi="Garamond"/>
        </w:rPr>
        <w:t xml:space="preserve">. </w:t>
      </w:r>
    </w:p>
    <w:p w14:paraId="1CB11B92" w14:textId="77777777" w:rsidR="00A87E51" w:rsidRDefault="00B6171E" w:rsidP="00CD51F9">
      <w:pPr>
        <w:spacing w:line="360" w:lineRule="auto"/>
        <w:ind w:firstLine="720"/>
        <w:jc w:val="both"/>
        <w:rPr>
          <w:rFonts w:ascii="Garamond" w:eastAsiaTheme="minorEastAsia" w:hAnsi="Garamond"/>
        </w:rPr>
      </w:pPr>
      <w:r w:rsidRPr="008F1CD9">
        <w:rPr>
          <w:rFonts w:ascii="Garamond" w:hAnsi="Garamond"/>
        </w:rPr>
        <w:t xml:space="preserve">Altogether, the ‘empirical turn’ in </w:t>
      </w:r>
      <w:r w:rsidRPr="001B2BCA">
        <w:rPr>
          <w:rFonts w:ascii="Garamond" w:hAnsi="Garamond"/>
          <w:i/>
        </w:rPr>
        <w:t>Charter</w:t>
      </w:r>
      <w:r w:rsidRPr="008F1CD9">
        <w:rPr>
          <w:rFonts w:ascii="Garamond" w:hAnsi="Garamond"/>
        </w:rPr>
        <w:t xml:space="preserve"> litigation has important implications for the policymaking process and Canadian politics more generally</w:t>
      </w:r>
      <w:r w:rsidR="00616770">
        <w:rPr>
          <w:rFonts w:ascii="Garamond" w:hAnsi="Garamond"/>
        </w:rPr>
        <w:t>,</w:t>
      </w:r>
      <w:r w:rsidRPr="008F1CD9">
        <w:rPr>
          <w:rFonts w:ascii="Garamond" w:hAnsi="Garamond"/>
        </w:rPr>
        <w:t xml:space="preserve"> and indeed </w:t>
      </w:r>
      <w:r w:rsidR="00F20BC2" w:rsidRPr="008F1CD9">
        <w:rPr>
          <w:rFonts w:ascii="Garamond" w:hAnsi="Garamond"/>
        </w:rPr>
        <w:t xml:space="preserve">as </w:t>
      </w:r>
      <w:r w:rsidR="00C46215">
        <w:rPr>
          <w:rFonts w:ascii="Garamond" w:hAnsi="Garamond"/>
        </w:rPr>
        <w:t xml:space="preserve">already </w:t>
      </w:r>
      <w:r w:rsidR="00F20BC2" w:rsidRPr="008F1CD9">
        <w:rPr>
          <w:rFonts w:ascii="Garamond" w:hAnsi="Garamond"/>
        </w:rPr>
        <w:t xml:space="preserve">noted, </w:t>
      </w:r>
      <w:r w:rsidRPr="008F1CD9">
        <w:rPr>
          <w:rFonts w:ascii="Garamond" w:hAnsi="Garamond"/>
        </w:rPr>
        <w:t xml:space="preserve">not all of </w:t>
      </w:r>
      <w:r w:rsidR="009A7FA2" w:rsidRPr="008F1CD9">
        <w:rPr>
          <w:rFonts w:ascii="Garamond" w:hAnsi="Garamond"/>
        </w:rPr>
        <w:t xml:space="preserve">them may be positive </w:t>
      </w:r>
      <w:r w:rsidR="009A7FA2" w:rsidRPr="008F1CD9">
        <w:rPr>
          <w:rFonts w:ascii="Garamond" w:hAnsi="Garamond"/>
        </w:rPr>
        <w:fldChar w:fldCharType="begin"/>
      </w:r>
      <w:r w:rsidR="006172D1" w:rsidRPr="008F1CD9">
        <w:rPr>
          <w:rFonts w:ascii="Garamond" w:hAnsi="Garamond"/>
        </w:rPr>
        <w:instrText xml:space="preserve"> ADDIN ZOTERO_ITEM CSL_CITATION {"citationID":"MikNNeqc","properties":{"formattedCitation":"(see also Lawrence 2015; Daly 2016)","plainCitation":"(see also Lawrence 2015; Daly 2016)"},"citationItems":[{"id":162,"uris":["http://zotero.org/users/2627252/items/H8P28Q5P"],"uri":["http://zotero.org/users/2627252/items/H8P28Q5P"],"itemData":{"id":162,"type":"article-journal","title":"Expert-Tease: Advocacy, Ideology and Experience in Bedford and Bill C-36","container-title":"Canadian Journal of Law and Society/Revue Canadienne Droit et Société","page":"5–7","volume":"30","issue":"01","source":"Google Scholar","shortTitle":"Expert-Tease","author":[{"family":"Lawrence","given":"Sonia"}],"issued":{"date-parts":[["2015"]]}},"prefix":"see also "},{"id":168,"uris":["http://zotero.org/users/2627252/items/IM3JEAMM"],"uri":["http://zotero.org/users/2627252/items/IM3JEAMM"],"itemData":{"id":168,"type":"webpage","title":"An Age of Facts? R. v. Smith, 2015 SCC 34","container-title":"Paul Daly","abstract":"A new edition of Grant Gilmore’s classic Storrs Lectures, The Ages of American Law, was published recently with a new postscript by Philip Bobbitt. Gilmore left American law in the “Age of Anxiety”, an era in which I fear Americans remain, although Bobbitt makes a powerful case for the emergence of an “Age of Consent”. […]","URL":"http://www.administrativelawmatters.com/blog/2015/06/23/an-age-of-facts-r-v-smith-2015-scc-34/","shortTitle":"An Age of Facts?","author":[{"family":"Daly","given":"Paul"}],"accessed":{"date-parts":[["2016",5,13]]}}}],"schema":"https://github.com/citation-style-language/schema/raw/master/csl-citation.json"} </w:instrText>
      </w:r>
      <w:r w:rsidR="009A7FA2" w:rsidRPr="008F1CD9">
        <w:rPr>
          <w:rFonts w:ascii="Garamond" w:hAnsi="Garamond"/>
        </w:rPr>
        <w:fldChar w:fldCharType="separate"/>
      </w:r>
      <w:r w:rsidR="006172D1" w:rsidRPr="008F1CD9">
        <w:rPr>
          <w:rFonts w:ascii="Garamond" w:hAnsi="Garamond"/>
          <w:noProof/>
        </w:rPr>
        <w:t>(see also Lawrence 2015; Daly 2016)</w:t>
      </w:r>
      <w:r w:rsidR="009A7FA2" w:rsidRPr="008F1CD9">
        <w:rPr>
          <w:rFonts w:ascii="Garamond" w:hAnsi="Garamond"/>
        </w:rPr>
        <w:fldChar w:fldCharType="end"/>
      </w:r>
      <w:r w:rsidRPr="008F1CD9">
        <w:rPr>
          <w:rFonts w:ascii="Garamond" w:hAnsi="Garamond"/>
        </w:rPr>
        <w:t>.</w:t>
      </w:r>
      <w:r w:rsidRPr="008F1CD9">
        <w:rPr>
          <w:rFonts w:ascii="Garamond" w:eastAsiaTheme="minorEastAsia" w:hAnsi="Garamond"/>
        </w:rPr>
        <w:t xml:space="preserve"> </w:t>
      </w:r>
      <w:r w:rsidR="00824A59" w:rsidRPr="008F1CD9">
        <w:rPr>
          <w:rFonts w:ascii="Garamond" w:eastAsiaTheme="minorEastAsia" w:hAnsi="Garamond"/>
        </w:rPr>
        <w:t>Unpacking these</w:t>
      </w:r>
      <w:r w:rsidR="008A6991" w:rsidRPr="008F1CD9">
        <w:rPr>
          <w:rFonts w:ascii="Garamond" w:eastAsiaTheme="minorEastAsia" w:hAnsi="Garamond"/>
        </w:rPr>
        <w:t xml:space="preserve"> </w:t>
      </w:r>
      <w:r w:rsidR="003C3076">
        <w:rPr>
          <w:rFonts w:ascii="Garamond" w:eastAsiaTheme="minorEastAsia" w:hAnsi="Garamond"/>
        </w:rPr>
        <w:t xml:space="preserve">implications </w:t>
      </w:r>
      <w:r w:rsidR="001B2BCA">
        <w:rPr>
          <w:rFonts w:ascii="Garamond" w:eastAsiaTheme="minorEastAsia" w:hAnsi="Garamond"/>
        </w:rPr>
        <w:t xml:space="preserve">seems likely to be </w:t>
      </w:r>
      <w:r w:rsidR="001825DA" w:rsidRPr="008F1CD9">
        <w:rPr>
          <w:rFonts w:ascii="Garamond" w:eastAsiaTheme="minorEastAsia" w:hAnsi="Garamond"/>
        </w:rPr>
        <w:t xml:space="preserve">a major focus </w:t>
      </w:r>
      <w:r w:rsidR="006172D1" w:rsidRPr="008F1CD9">
        <w:rPr>
          <w:rFonts w:ascii="Garamond" w:eastAsiaTheme="minorEastAsia" w:hAnsi="Garamond"/>
        </w:rPr>
        <w:t>of</w:t>
      </w:r>
      <w:r w:rsidR="00824A59" w:rsidRPr="008F1CD9">
        <w:rPr>
          <w:rFonts w:ascii="Garamond" w:eastAsiaTheme="minorEastAsia" w:hAnsi="Garamond"/>
        </w:rPr>
        <w:t xml:space="preserve"> </w:t>
      </w:r>
      <w:r w:rsidR="0027592D" w:rsidRPr="008F1CD9">
        <w:rPr>
          <w:rFonts w:ascii="Garamond" w:eastAsiaTheme="minorEastAsia" w:hAnsi="Garamond"/>
        </w:rPr>
        <w:t xml:space="preserve">research </w:t>
      </w:r>
      <w:r w:rsidR="00824A59" w:rsidRPr="008F1CD9">
        <w:rPr>
          <w:rFonts w:ascii="Garamond" w:eastAsiaTheme="minorEastAsia" w:hAnsi="Garamond"/>
        </w:rPr>
        <w:t>on constitutional politics</w:t>
      </w:r>
      <w:r w:rsidR="003C3076">
        <w:rPr>
          <w:rFonts w:ascii="Garamond" w:eastAsiaTheme="minorEastAsia" w:hAnsi="Garamond"/>
        </w:rPr>
        <w:t xml:space="preserve"> moving forward</w:t>
      </w:r>
      <w:r w:rsidR="00824A59" w:rsidRPr="008F1CD9">
        <w:rPr>
          <w:rFonts w:ascii="Garamond" w:eastAsiaTheme="minorEastAsia" w:hAnsi="Garamond"/>
        </w:rPr>
        <w:t xml:space="preserve">. </w:t>
      </w:r>
    </w:p>
    <w:p w14:paraId="329ABD46" w14:textId="7D960ABE" w:rsidR="00B5486C" w:rsidRPr="002742C2" w:rsidRDefault="00CC5D1A" w:rsidP="00CD51F9">
      <w:pPr>
        <w:spacing w:line="360" w:lineRule="auto"/>
        <w:ind w:firstLine="720"/>
        <w:jc w:val="both"/>
        <w:rPr>
          <w:rFonts w:ascii="Garamond" w:eastAsiaTheme="minorEastAsia" w:hAnsi="Garamond"/>
        </w:rPr>
      </w:pPr>
      <w:r>
        <w:rPr>
          <w:rFonts w:ascii="Garamond" w:eastAsiaTheme="minorEastAsia" w:hAnsi="Garamond"/>
        </w:rPr>
        <w:t>For this current paper</w:t>
      </w:r>
      <w:r w:rsidR="006172D1" w:rsidRPr="008F1CD9">
        <w:rPr>
          <w:rFonts w:ascii="Garamond" w:eastAsiaTheme="minorEastAsia" w:hAnsi="Garamond"/>
        </w:rPr>
        <w:t>,</w:t>
      </w:r>
      <w:r w:rsidR="00695E49" w:rsidRPr="008F1CD9">
        <w:rPr>
          <w:rFonts w:ascii="Garamond" w:eastAsiaTheme="minorEastAsia" w:hAnsi="Garamond"/>
        </w:rPr>
        <w:t xml:space="preserve"> </w:t>
      </w:r>
      <w:r w:rsidRPr="008F1CD9">
        <w:rPr>
          <w:rFonts w:ascii="Garamond" w:hAnsi="Garamond"/>
          <w:color w:val="000000"/>
        </w:rPr>
        <w:t xml:space="preserve">the effects of the </w:t>
      </w:r>
      <w:r w:rsidRPr="00CC5D1A">
        <w:rPr>
          <w:rFonts w:ascii="Garamond" w:hAnsi="Garamond"/>
          <w:i/>
          <w:color w:val="000000"/>
        </w:rPr>
        <w:t xml:space="preserve">Charter </w:t>
      </w:r>
      <w:r>
        <w:rPr>
          <w:rFonts w:ascii="Garamond" w:eastAsiaTheme="minorEastAsia" w:hAnsi="Garamond"/>
        </w:rPr>
        <w:t xml:space="preserve">and </w:t>
      </w:r>
      <w:r w:rsidR="00695E49" w:rsidRPr="008F1CD9">
        <w:rPr>
          <w:rFonts w:ascii="Garamond" w:hAnsi="Garamond"/>
          <w:color w:val="000000"/>
        </w:rPr>
        <w:t>t</w:t>
      </w:r>
      <w:r>
        <w:rPr>
          <w:rFonts w:ascii="Garamond" w:hAnsi="Garamond"/>
          <w:color w:val="000000"/>
        </w:rPr>
        <w:t>his</w:t>
      </w:r>
      <w:r w:rsidR="00824A59" w:rsidRPr="008F1CD9">
        <w:rPr>
          <w:rFonts w:ascii="Garamond" w:hAnsi="Garamond"/>
          <w:color w:val="000000"/>
        </w:rPr>
        <w:t xml:space="preserve"> ‘empirical turn’ </w:t>
      </w:r>
      <w:r w:rsidRPr="008F1CD9">
        <w:rPr>
          <w:rFonts w:ascii="Garamond" w:hAnsi="Garamond"/>
          <w:color w:val="000000"/>
        </w:rPr>
        <w:t xml:space="preserve">on political communication </w:t>
      </w:r>
      <w:r>
        <w:rPr>
          <w:rFonts w:ascii="Garamond" w:hAnsi="Garamond"/>
          <w:color w:val="000000"/>
        </w:rPr>
        <w:t xml:space="preserve">will be considered. </w:t>
      </w:r>
      <w:r w:rsidR="006378B2">
        <w:rPr>
          <w:rFonts w:ascii="Garamond" w:hAnsi="Garamond"/>
          <w:color w:val="000000"/>
        </w:rPr>
        <w:t>A unique pair of Supreme Court cases (</w:t>
      </w:r>
      <w:r w:rsidR="006378B2" w:rsidRPr="008F1CD9">
        <w:rPr>
          <w:rFonts w:ascii="Garamond" w:hAnsi="Garamond"/>
          <w:i/>
        </w:rPr>
        <w:t xml:space="preserve">Carter v. Canada (Attorney General) </w:t>
      </w:r>
      <w:r w:rsidR="006378B2">
        <w:rPr>
          <w:rFonts w:ascii="Garamond" w:hAnsi="Garamond"/>
        </w:rPr>
        <w:t xml:space="preserve">[2015] 1 S.C.R. 331; </w:t>
      </w:r>
      <w:r w:rsidR="006378B2" w:rsidRPr="008F1CD9">
        <w:rPr>
          <w:rFonts w:ascii="Garamond" w:hAnsi="Garamond"/>
          <w:i/>
        </w:rPr>
        <w:t>Rodriguez v. British Columbia (Attorney General)</w:t>
      </w:r>
      <w:r w:rsidR="006378B2">
        <w:rPr>
          <w:rFonts w:ascii="Garamond" w:hAnsi="Garamond"/>
        </w:rPr>
        <w:t xml:space="preserve"> [1993] 3 S.C.R. 519)</w:t>
      </w:r>
      <w:r w:rsidR="00A6068C">
        <w:rPr>
          <w:rFonts w:ascii="Garamond" w:hAnsi="Garamond"/>
        </w:rPr>
        <w:t>,</w:t>
      </w:r>
      <w:r w:rsidR="006378B2">
        <w:rPr>
          <w:rFonts w:ascii="Garamond" w:hAnsi="Garamond"/>
        </w:rPr>
        <w:t xml:space="preserve"> </w:t>
      </w:r>
      <w:r w:rsidR="006378B2">
        <w:rPr>
          <w:rFonts w:ascii="Garamond" w:hAnsi="Garamond"/>
          <w:color w:val="000000"/>
        </w:rPr>
        <w:t>dealing with the criminali</w:t>
      </w:r>
      <w:r w:rsidR="00A6068C">
        <w:rPr>
          <w:rFonts w:ascii="Garamond" w:hAnsi="Garamond"/>
          <w:color w:val="000000"/>
        </w:rPr>
        <w:t xml:space="preserve">zation of doctor-assisted death and </w:t>
      </w:r>
      <w:r w:rsidR="006378B2">
        <w:rPr>
          <w:rFonts w:ascii="Garamond" w:hAnsi="Garamond"/>
          <w:color w:val="000000"/>
        </w:rPr>
        <w:t>decided some twenty years apart</w:t>
      </w:r>
      <w:r w:rsidR="00A6068C">
        <w:rPr>
          <w:rFonts w:ascii="Garamond" w:hAnsi="Garamond"/>
          <w:color w:val="000000"/>
        </w:rPr>
        <w:t>,</w:t>
      </w:r>
      <w:r w:rsidR="006378B2">
        <w:rPr>
          <w:rFonts w:ascii="Garamond" w:hAnsi="Garamond"/>
          <w:color w:val="000000"/>
        </w:rPr>
        <w:t xml:space="preserve"> facilitates this study. </w:t>
      </w:r>
      <w:r w:rsidR="006378B2" w:rsidRPr="008F1CD9">
        <w:rPr>
          <w:rFonts w:ascii="Garamond" w:hAnsi="Garamond"/>
        </w:rPr>
        <w:t xml:space="preserve">In </w:t>
      </w:r>
      <w:r w:rsidR="006378B2" w:rsidRPr="008F1CD9">
        <w:rPr>
          <w:rFonts w:ascii="Garamond" w:hAnsi="Garamond"/>
          <w:i/>
        </w:rPr>
        <w:t>Carter</w:t>
      </w:r>
      <w:r w:rsidR="008B02CD">
        <w:rPr>
          <w:rFonts w:ascii="Garamond" w:hAnsi="Garamond"/>
        </w:rPr>
        <w:t>,</w:t>
      </w:r>
      <w:r w:rsidR="006378B2">
        <w:rPr>
          <w:rFonts w:ascii="Garamond" w:hAnsi="Garamond"/>
        </w:rPr>
        <w:t xml:space="preserve"> a unanimous</w:t>
      </w:r>
      <w:r w:rsidR="006378B2" w:rsidRPr="008F1CD9">
        <w:rPr>
          <w:rFonts w:ascii="Garamond" w:hAnsi="Garamond"/>
        </w:rPr>
        <w:t xml:space="preserve"> Supreme Court of Canada found </w:t>
      </w:r>
      <w:r w:rsidR="008F603A">
        <w:rPr>
          <w:rFonts w:ascii="Garamond" w:hAnsi="Garamond"/>
        </w:rPr>
        <w:t xml:space="preserve">that </w:t>
      </w:r>
      <w:r w:rsidR="00A6068C">
        <w:rPr>
          <w:rFonts w:ascii="Garamond" w:hAnsi="Garamond"/>
        </w:rPr>
        <w:t>the criminalization of doctor-assisted</w:t>
      </w:r>
      <w:r w:rsidR="006378B2">
        <w:rPr>
          <w:rFonts w:ascii="Garamond" w:hAnsi="Garamond"/>
        </w:rPr>
        <w:t xml:space="preserve"> death </w:t>
      </w:r>
      <w:r w:rsidR="00A6068C">
        <w:rPr>
          <w:rFonts w:ascii="Garamond" w:hAnsi="Garamond"/>
        </w:rPr>
        <w:t xml:space="preserve">was </w:t>
      </w:r>
      <w:r w:rsidR="006378B2">
        <w:rPr>
          <w:rFonts w:ascii="Garamond" w:hAnsi="Garamond"/>
        </w:rPr>
        <w:t xml:space="preserve">an unreasonable violation of a person’s right </w:t>
      </w:r>
      <w:r w:rsidR="006378B2" w:rsidRPr="008F1CD9">
        <w:rPr>
          <w:rFonts w:ascii="Garamond" w:hAnsi="Garamond"/>
        </w:rPr>
        <w:t xml:space="preserve">to </w:t>
      </w:r>
      <w:r w:rsidR="006378B2">
        <w:rPr>
          <w:rFonts w:ascii="Garamond" w:hAnsi="Garamond"/>
        </w:rPr>
        <w:t>“</w:t>
      </w:r>
      <w:r w:rsidR="006378B2" w:rsidRPr="008F1CD9">
        <w:rPr>
          <w:rFonts w:ascii="Garamond" w:hAnsi="Garamond"/>
        </w:rPr>
        <w:t>life, liberty and security of the person</w:t>
      </w:r>
      <w:r w:rsidR="006378B2">
        <w:rPr>
          <w:rFonts w:ascii="Garamond" w:hAnsi="Garamond"/>
        </w:rPr>
        <w:t>”</w:t>
      </w:r>
      <w:r w:rsidR="006378B2" w:rsidRPr="008F1CD9">
        <w:rPr>
          <w:rFonts w:ascii="Garamond" w:hAnsi="Garamond"/>
        </w:rPr>
        <w:t xml:space="preserve"> as provided by section 7</w:t>
      </w:r>
      <w:r w:rsidR="008F603A">
        <w:rPr>
          <w:rFonts w:ascii="Garamond" w:hAnsi="Garamond"/>
        </w:rPr>
        <w:t xml:space="preserve"> </w:t>
      </w:r>
      <w:r w:rsidR="006378B2" w:rsidRPr="008F1CD9">
        <w:rPr>
          <w:rFonts w:ascii="Garamond" w:hAnsi="Garamond"/>
        </w:rPr>
        <w:t xml:space="preserve">of the </w:t>
      </w:r>
      <w:r w:rsidR="006378B2" w:rsidRPr="008F1CD9">
        <w:rPr>
          <w:rFonts w:ascii="Garamond" w:hAnsi="Garamond"/>
          <w:i/>
        </w:rPr>
        <w:t>Charter</w:t>
      </w:r>
      <w:r w:rsidR="006378B2">
        <w:rPr>
          <w:rFonts w:ascii="Garamond" w:hAnsi="Garamond"/>
        </w:rPr>
        <w:t xml:space="preserve">. This decision stands in </w:t>
      </w:r>
      <w:r w:rsidR="008B02CD">
        <w:rPr>
          <w:rFonts w:ascii="Garamond" w:hAnsi="Garamond"/>
        </w:rPr>
        <w:t xml:space="preserve">stark </w:t>
      </w:r>
      <w:r w:rsidR="006378B2">
        <w:rPr>
          <w:rFonts w:ascii="Garamond" w:hAnsi="Garamond"/>
        </w:rPr>
        <w:t xml:space="preserve">contrast to the </w:t>
      </w:r>
      <w:r w:rsidR="001B2BCA">
        <w:rPr>
          <w:rFonts w:ascii="Garamond" w:hAnsi="Garamond"/>
        </w:rPr>
        <w:t xml:space="preserve">Supreme Court’s </w:t>
      </w:r>
      <w:r w:rsidR="006378B2">
        <w:rPr>
          <w:rFonts w:ascii="Garamond" w:hAnsi="Garamond"/>
        </w:rPr>
        <w:t xml:space="preserve">decision when </w:t>
      </w:r>
      <w:r w:rsidR="00A6068C">
        <w:rPr>
          <w:rFonts w:ascii="Garamond" w:hAnsi="Garamond"/>
        </w:rPr>
        <w:t xml:space="preserve">it was </w:t>
      </w:r>
      <w:r w:rsidR="006378B2">
        <w:rPr>
          <w:rFonts w:ascii="Garamond" w:hAnsi="Garamond"/>
        </w:rPr>
        <w:t xml:space="preserve">confronted with the same legal question in the 1993 </w:t>
      </w:r>
      <w:r w:rsidR="006378B2" w:rsidRPr="008F1CD9">
        <w:rPr>
          <w:rFonts w:ascii="Garamond" w:hAnsi="Garamond"/>
          <w:i/>
        </w:rPr>
        <w:t xml:space="preserve">Rodriguez </w:t>
      </w:r>
      <w:r w:rsidR="00A6068C">
        <w:rPr>
          <w:rFonts w:ascii="Garamond" w:hAnsi="Garamond"/>
        </w:rPr>
        <w:t xml:space="preserve">case, where </w:t>
      </w:r>
      <w:r w:rsidR="006378B2" w:rsidRPr="008F1CD9">
        <w:rPr>
          <w:rFonts w:ascii="Garamond" w:hAnsi="Garamond"/>
        </w:rPr>
        <w:t>the criminalization of</w:t>
      </w:r>
      <w:r w:rsidR="006378B2">
        <w:rPr>
          <w:rFonts w:ascii="Garamond" w:hAnsi="Garamond"/>
        </w:rPr>
        <w:t xml:space="preserve"> doctor-assisted death</w:t>
      </w:r>
      <w:r w:rsidR="00A6068C">
        <w:rPr>
          <w:rFonts w:ascii="Garamond" w:hAnsi="Garamond"/>
        </w:rPr>
        <w:t xml:space="preserve"> was</w:t>
      </w:r>
      <w:r w:rsidR="00A11980">
        <w:rPr>
          <w:rFonts w:ascii="Garamond" w:hAnsi="Garamond"/>
        </w:rPr>
        <w:t xml:space="preserve"> allowed to stand</w:t>
      </w:r>
      <w:r w:rsidR="006378B2" w:rsidRPr="008F1CD9">
        <w:rPr>
          <w:rFonts w:ascii="Garamond" w:hAnsi="Garamond"/>
        </w:rPr>
        <w:t xml:space="preserve">. </w:t>
      </w:r>
      <w:r w:rsidR="006378B2">
        <w:rPr>
          <w:rFonts w:ascii="Garamond" w:hAnsi="Garamond"/>
        </w:rPr>
        <w:t xml:space="preserve">Despite </w:t>
      </w:r>
      <w:r w:rsidR="006378B2" w:rsidRPr="008F1CD9">
        <w:rPr>
          <w:rFonts w:ascii="Garamond" w:hAnsi="Garamond"/>
        </w:rPr>
        <w:t>address</w:t>
      </w:r>
      <w:r w:rsidR="006378B2">
        <w:rPr>
          <w:rFonts w:ascii="Garamond" w:hAnsi="Garamond"/>
        </w:rPr>
        <w:t>ing</w:t>
      </w:r>
      <w:r w:rsidR="006378B2" w:rsidRPr="008F1CD9">
        <w:rPr>
          <w:rFonts w:ascii="Garamond" w:hAnsi="Garamond"/>
        </w:rPr>
        <w:t xml:space="preserve"> </w:t>
      </w:r>
      <w:r w:rsidR="00225A6F">
        <w:rPr>
          <w:rFonts w:ascii="Garamond" w:hAnsi="Garamond"/>
        </w:rPr>
        <w:t xml:space="preserve">essentially </w:t>
      </w:r>
      <w:r w:rsidR="006378B2" w:rsidRPr="008F1CD9">
        <w:rPr>
          <w:rFonts w:ascii="Garamond" w:hAnsi="Garamond"/>
        </w:rPr>
        <w:t>the same legal argument, with simil</w:t>
      </w:r>
      <w:r w:rsidR="006378B2">
        <w:rPr>
          <w:rFonts w:ascii="Garamond" w:hAnsi="Garamond"/>
        </w:rPr>
        <w:t>arly sympathetic applicants, the two cases</w:t>
      </w:r>
      <w:r w:rsidR="006378B2" w:rsidRPr="008F1CD9">
        <w:rPr>
          <w:rFonts w:ascii="Garamond" w:hAnsi="Garamond"/>
        </w:rPr>
        <w:t xml:space="preserve"> </w:t>
      </w:r>
      <w:r w:rsidR="006378B2">
        <w:rPr>
          <w:rFonts w:ascii="Garamond" w:hAnsi="Garamond"/>
        </w:rPr>
        <w:t xml:space="preserve">nonetheless </w:t>
      </w:r>
      <w:r w:rsidR="006378B2" w:rsidRPr="008F1CD9">
        <w:rPr>
          <w:rFonts w:ascii="Garamond" w:hAnsi="Garamond"/>
        </w:rPr>
        <w:t xml:space="preserve">reached </w:t>
      </w:r>
      <w:r w:rsidR="006378B2">
        <w:rPr>
          <w:rFonts w:ascii="Garamond" w:hAnsi="Garamond"/>
        </w:rPr>
        <w:t xml:space="preserve">very different </w:t>
      </w:r>
      <w:r w:rsidR="006378B2" w:rsidRPr="008F1CD9">
        <w:rPr>
          <w:rFonts w:ascii="Garamond" w:hAnsi="Garamond"/>
        </w:rPr>
        <w:t xml:space="preserve">outcomes. </w:t>
      </w:r>
      <w:r w:rsidR="00B457DC">
        <w:rPr>
          <w:rFonts w:ascii="Garamond" w:hAnsi="Garamond"/>
        </w:rPr>
        <w:t>As will be explained later in this paper, t</w:t>
      </w:r>
      <w:r w:rsidR="006378B2" w:rsidRPr="008F1CD9">
        <w:rPr>
          <w:rFonts w:ascii="Garamond" w:hAnsi="Garamond"/>
        </w:rPr>
        <w:t xml:space="preserve">his </w:t>
      </w:r>
      <w:r w:rsidR="006378B2">
        <w:rPr>
          <w:rFonts w:ascii="Garamond" w:hAnsi="Garamond"/>
        </w:rPr>
        <w:t xml:space="preserve">remarkable </w:t>
      </w:r>
      <w:r w:rsidR="00B457DC">
        <w:rPr>
          <w:rFonts w:ascii="Garamond" w:hAnsi="Garamond"/>
        </w:rPr>
        <w:t xml:space="preserve">change in </w:t>
      </w:r>
      <w:r w:rsidR="006378B2" w:rsidRPr="008F1CD9">
        <w:rPr>
          <w:rFonts w:ascii="Garamond" w:hAnsi="Garamond"/>
        </w:rPr>
        <w:t xml:space="preserve">outcome can be explained </w:t>
      </w:r>
      <w:r w:rsidR="006378B2">
        <w:rPr>
          <w:rFonts w:ascii="Garamond" w:hAnsi="Garamond"/>
        </w:rPr>
        <w:t xml:space="preserve">primarily </w:t>
      </w:r>
      <w:r w:rsidR="006378B2" w:rsidRPr="008F1CD9">
        <w:rPr>
          <w:rFonts w:ascii="Garamond" w:hAnsi="Garamond"/>
        </w:rPr>
        <w:t xml:space="preserve">by </w:t>
      </w:r>
      <w:r w:rsidR="006378B2">
        <w:rPr>
          <w:rFonts w:ascii="Garamond" w:hAnsi="Garamond"/>
        </w:rPr>
        <w:t>two key factors:</w:t>
      </w:r>
      <w:r w:rsidR="006378B2" w:rsidRPr="008F1CD9">
        <w:rPr>
          <w:rFonts w:ascii="Garamond" w:hAnsi="Garamond"/>
        </w:rPr>
        <w:t xml:space="preserve"> </w:t>
      </w:r>
      <w:r w:rsidR="006378B2">
        <w:rPr>
          <w:rFonts w:ascii="Garamond" w:hAnsi="Garamond"/>
        </w:rPr>
        <w:t>(1) the evolution of</w:t>
      </w:r>
      <w:r w:rsidR="006378B2" w:rsidRPr="008F1CD9">
        <w:rPr>
          <w:rFonts w:ascii="Garamond" w:hAnsi="Garamond"/>
        </w:rPr>
        <w:t xml:space="preserve"> section 7 jurisprudence</w:t>
      </w:r>
      <w:r w:rsidR="001B2BCA">
        <w:rPr>
          <w:rFonts w:ascii="Garamond" w:hAnsi="Garamond"/>
        </w:rPr>
        <w:t>;</w:t>
      </w:r>
      <w:r w:rsidR="006378B2" w:rsidRPr="008F1CD9">
        <w:rPr>
          <w:rFonts w:ascii="Garamond" w:hAnsi="Garamond"/>
        </w:rPr>
        <w:t xml:space="preserve"> and </w:t>
      </w:r>
      <w:r w:rsidR="006378B2">
        <w:rPr>
          <w:rFonts w:ascii="Garamond" w:hAnsi="Garamond"/>
        </w:rPr>
        <w:t xml:space="preserve">(2) </w:t>
      </w:r>
      <w:r w:rsidR="006378B2" w:rsidRPr="008F1CD9">
        <w:rPr>
          <w:rFonts w:ascii="Garamond" w:hAnsi="Garamond"/>
        </w:rPr>
        <w:t xml:space="preserve">the Supreme Court’s changing approach to social science evidence. </w:t>
      </w:r>
      <w:r w:rsidR="00225A6F">
        <w:rPr>
          <w:rFonts w:ascii="Garamond" w:hAnsi="Garamond"/>
        </w:rPr>
        <w:t xml:space="preserve">This paper </w:t>
      </w:r>
      <w:r w:rsidR="00A11980">
        <w:rPr>
          <w:rFonts w:ascii="Garamond" w:hAnsi="Garamond"/>
        </w:rPr>
        <w:t xml:space="preserve">asks </w:t>
      </w:r>
      <w:r w:rsidR="00225A6F">
        <w:rPr>
          <w:rFonts w:ascii="Garamond" w:hAnsi="Garamond"/>
        </w:rPr>
        <w:t xml:space="preserve">whether these changes </w:t>
      </w:r>
      <w:r w:rsidR="00DC0503">
        <w:rPr>
          <w:rFonts w:ascii="Garamond" w:hAnsi="Garamond"/>
        </w:rPr>
        <w:t xml:space="preserve">to the </w:t>
      </w:r>
      <w:r w:rsidR="00225A6F">
        <w:rPr>
          <w:rFonts w:ascii="Garamond" w:hAnsi="Garamond"/>
        </w:rPr>
        <w:t xml:space="preserve">Supreme Court’s </w:t>
      </w:r>
      <w:r w:rsidR="00225A6F" w:rsidRPr="00DC0503">
        <w:rPr>
          <w:rFonts w:ascii="Garamond" w:hAnsi="Garamond"/>
          <w:i/>
        </w:rPr>
        <w:t xml:space="preserve">Charter </w:t>
      </w:r>
      <w:r w:rsidR="00225A6F">
        <w:rPr>
          <w:rFonts w:ascii="Garamond" w:hAnsi="Garamond"/>
        </w:rPr>
        <w:t>jurisprudence are in turn reflected in what is communicated to the Canadian public</w:t>
      </w:r>
      <w:r w:rsidR="0094264C">
        <w:rPr>
          <w:rFonts w:ascii="Garamond" w:hAnsi="Garamond"/>
        </w:rPr>
        <w:t xml:space="preserve"> through news coverage</w:t>
      </w:r>
      <w:r w:rsidR="00225A6F">
        <w:rPr>
          <w:rFonts w:ascii="Garamond" w:hAnsi="Garamond"/>
        </w:rPr>
        <w:t xml:space="preserve">. </w:t>
      </w:r>
      <w:r w:rsidR="00750F1F">
        <w:rPr>
          <w:rFonts w:ascii="Garamond" w:hAnsi="Garamond"/>
        </w:rPr>
        <w:t>By undertaking</w:t>
      </w:r>
      <w:r w:rsidR="00225A6F">
        <w:rPr>
          <w:rFonts w:ascii="Garamond" w:hAnsi="Garamond"/>
        </w:rPr>
        <w:t xml:space="preserve"> a </w:t>
      </w:r>
      <w:r w:rsidR="00E80E40">
        <w:rPr>
          <w:rFonts w:ascii="Garamond" w:hAnsi="Garamond"/>
        </w:rPr>
        <w:t>content analysis of English print media coverage of the Supreme Court’s two decisions on doctor-assisted dying</w:t>
      </w:r>
      <w:r w:rsidR="00750F1F">
        <w:rPr>
          <w:rFonts w:ascii="Garamond" w:hAnsi="Garamond"/>
        </w:rPr>
        <w:t xml:space="preserve">, this paper provides a novel empirical measure </w:t>
      </w:r>
      <w:r w:rsidR="00750F1F">
        <w:rPr>
          <w:rFonts w:ascii="Garamond" w:hAnsi="Garamond"/>
          <w:color w:val="000000"/>
        </w:rPr>
        <w:t xml:space="preserve">of potential changes in the framing of Supreme Court decisions over time. </w:t>
      </w:r>
    </w:p>
    <w:p w14:paraId="31249558" w14:textId="79361B40" w:rsidR="00CD51F9" w:rsidRPr="00CF783C" w:rsidRDefault="00CD51F9" w:rsidP="00CD51F9">
      <w:pPr>
        <w:spacing w:line="360" w:lineRule="auto"/>
        <w:ind w:firstLine="720"/>
        <w:jc w:val="both"/>
        <w:rPr>
          <w:rFonts w:ascii="Garamond" w:hAnsi="Garamond"/>
        </w:rPr>
      </w:pPr>
      <w:r w:rsidRPr="00CF783C">
        <w:rPr>
          <w:rFonts w:ascii="Garamond" w:hAnsi="Garamond"/>
        </w:rPr>
        <w:t xml:space="preserve">We </w:t>
      </w:r>
      <w:r w:rsidR="005628C3">
        <w:rPr>
          <w:rFonts w:ascii="Garamond" w:hAnsi="Garamond"/>
        </w:rPr>
        <w:t xml:space="preserve">will be </w:t>
      </w:r>
      <w:r w:rsidRPr="00CF783C">
        <w:rPr>
          <w:rFonts w:ascii="Garamond" w:hAnsi="Garamond"/>
        </w:rPr>
        <w:t>focus</w:t>
      </w:r>
      <w:r w:rsidR="005628C3">
        <w:rPr>
          <w:rFonts w:ascii="Garamond" w:hAnsi="Garamond"/>
        </w:rPr>
        <w:t>ing</w:t>
      </w:r>
      <w:r w:rsidRPr="00CF783C">
        <w:rPr>
          <w:rFonts w:ascii="Garamond" w:hAnsi="Garamond"/>
        </w:rPr>
        <w:t xml:space="preserve"> our analysis on news coverage of the Supreme Court for </w:t>
      </w:r>
      <w:r w:rsidR="00A87E51">
        <w:rPr>
          <w:rFonts w:ascii="Garamond" w:hAnsi="Garamond"/>
        </w:rPr>
        <w:t xml:space="preserve">a number of </w:t>
      </w:r>
      <w:r w:rsidRPr="00CF783C">
        <w:rPr>
          <w:rFonts w:ascii="Garamond" w:hAnsi="Garamond"/>
        </w:rPr>
        <w:t xml:space="preserve">reasons. Chief among these is the essential role that the media and journalists play in connecting the Court to the public. Beyond issuing a </w:t>
      </w:r>
      <w:r w:rsidR="008E7B2A">
        <w:rPr>
          <w:rFonts w:ascii="Garamond" w:hAnsi="Garamond"/>
        </w:rPr>
        <w:t xml:space="preserve">publicly distributed ruling </w:t>
      </w:r>
      <w:r w:rsidR="00766CF4">
        <w:rPr>
          <w:rFonts w:ascii="Garamond" w:hAnsi="Garamond"/>
        </w:rPr>
        <w:t>for</w:t>
      </w:r>
      <w:r w:rsidRPr="00CF783C">
        <w:rPr>
          <w:rFonts w:ascii="Garamond" w:hAnsi="Garamond"/>
        </w:rPr>
        <w:t xml:space="preserve"> </w:t>
      </w:r>
      <w:r w:rsidR="00766CF4">
        <w:rPr>
          <w:rFonts w:ascii="Garamond" w:hAnsi="Garamond"/>
        </w:rPr>
        <w:t xml:space="preserve">a </w:t>
      </w:r>
      <w:r w:rsidRPr="00CF783C">
        <w:rPr>
          <w:rFonts w:ascii="Garamond" w:hAnsi="Garamond"/>
        </w:rPr>
        <w:t>case, courts do not explain their decisions to the public. Supreme Court justices do not participate in press conferences and ar</w:t>
      </w:r>
      <w:r w:rsidR="00B57B24">
        <w:rPr>
          <w:rFonts w:ascii="Garamond" w:hAnsi="Garamond"/>
        </w:rPr>
        <w:t xml:space="preserve">e </w:t>
      </w:r>
      <w:r w:rsidR="00CC7831">
        <w:rPr>
          <w:rFonts w:ascii="Garamond" w:hAnsi="Garamond"/>
        </w:rPr>
        <w:t xml:space="preserve">in comparison to other </w:t>
      </w:r>
      <w:r w:rsidR="00B57B24">
        <w:rPr>
          <w:rFonts w:ascii="Garamond" w:hAnsi="Garamond"/>
        </w:rPr>
        <w:t>public</w:t>
      </w:r>
      <w:r w:rsidR="00F83213">
        <w:rPr>
          <w:rFonts w:ascii="Garamond" w:hAnsi="Garamond"/>
        </w:rPr>
        <w:t xml:space="preserve"> officials relatively inaccessible</w:t>
      </w:r>
      <w:r w:rsidR="00B57B24">
        <w:rPr>
          <w:rFonts w:ascii="Garamond" w:hAnsi="Garamond"/>
        </w:rPr>
        <w:t>.</w:t>
      </w:r>
      <w:r w:rsidRPr="00CF783C">
        <w:rPr>
          <w:rFonts w:ascii="Garamond" w:hAnsi="Garamond"/>
        </w:rPr>
        <w:t xml:space="preserve"> </w:t>
      </w:r>
      <w:r w:rsidR="00F83213">
        <w:rPr>
          <w:rFonts w:ascii="Garamond" w:hAnsi="Garamond"/>
        </w:rPr>
        <w:t xml:space="preserve">In practice, </w:t>
      </w:r>
      <w:r w:rsidR="008E7B2A">
        <w:rPr>
          <w:rFonts w:ascii="Garamond" w:hAnsi="Garamond"/>
        </w:rPr>
        <w:t>t</w:t>
      </w:r>
      <w:r w:rsidRPr="00CF783C">
        <w:rPr>
          <w:rFonts w:ascii="Garamond" w:hAnsi="Garamond"/>
        </w:rPr>
        <w:t xml:space="preserve">he public </w:t>
      </w:r>
      <w:r w:rsidR="00F83213">
        <w:rPr>
          <w:rFonts w:ascii="Garamond" w:hAnsi="Garamond"/>
        </w:rPr>
        <w:t xml:space="preserve">relies </w:t>
      </w:r>
      <w:r w:rsidRPr="00CF783C">
        <w:rPr>
          <w:rFonts w:ascii="Garamond" w:hAnsi="Garamond"/>
        </w:rPr>
        <w:t xml:space="preserve">almost exclusively on the media for interpretation and dissemination of judicial decisions </w:t>
      </w:r>
      <w:r w:rsidR="0028537B">
        <w:rPr>
          <w:rFonts w:ascii="Garamond" w:hAnsi="Garamond"/>
        </w:rPr>
        <w:fldChar w:fldCharType="begin"/>
      </w:r>
      <w:r w:rsidR="00CF4D12">
        <w:rPr>
          <w:rFonts w:ascii="Garamond" w:hAnsi="Garamond"/>
        </w:rPr>
        <w:instrText xml:space="preserve"> ADDIN ZOTERO_ITEM CSL_CITATION {"citationID":"nUu16dxw","properties":{"formattedCitation":"(Hausegger, Riddell, and Hennigar 2015; Lydia Anita Miljan 2014; Sauvageau, Schneiderman, and Taras 2006)","plainCitation":"(Hausegger, Riddell, and Hennigar 2015; Lydia Anita Miljan 2014; Sauvageau, Schneiderman, and Taras 2006)"},"citationItems":[{"id":253,"uris":["http://zotero.org/users/2627252/items/T3G4WV7Q"],"uri":["http://zotero.org/users/2627252/items/T3G4WV7Q"],"itemData":{"id":253,"type":"book","title":"Canadian courts: law, politics, and process","source":"Open WorldCat","ISBN":"978-0-19-900249-8","shortTitle":"Canadian courts","language":"English","author":[{"family":"Hausegger","given":"Lori"},{"family":"Riddell","given":"Troy Q"},{"family":"Hennigar","given":"Matthew A"}],"issued":{"date-parts":[["2015"]]}}},{"id":"C7OHpPz1/8FPwXN1R","uris":["http://zotero.org/users/2627252/items/7KZ4EIDB"],"uri":["http://zotero.org/users/2627252/items/7KZ4EIDB"],"itemData":{"id":"C7OHpPz1/8FPwXN1R","type":"article-journal","title":"Supreme Court Coverage in Canada: A Case Study of Media Coverage of the Whatcott Decision","container-title":"Oñati Socio-Legal Series","page":"709-724","volume":"4","issue":"4","source":"opo.iisj.net","abstract":"Do Canadian media outlets report Supreme Court decisions in a legal or political frame? Starting with a review of how the media amplify court decisions, the study focuses on a case study regarding a freedom of speech decision of the Court. This study finds that although the media critically evaluated the freedom of speech case of William Whatcott, it did so from a legal frame. Unlike American research that shows the media increasingly interprets Supreme Court decisions from a political frame, this study on  Whatcott  finds that the media focused on the legal arguments of the case.    &amp;iquest;Los medios de comunicaci&amp;oacute;n canadienses informan sobre las decisiones de la Corte Suprema en un marco legal o pol&amp;iacute;tico? A partir de una revisi&amp;oacute;n de c&amp;oacute;mo los medios de comunicaci&amp;oacute;n amplifican las decisiones judiciales, el estudio se centra en un caso pr&amp;aacute;ctico sobre la libertad de expresi&amp;oacute;n de las decisiones del tribunal. Este estudio revela que aunque los medios evaluaron cr&amp;iacute;ticamente la libertad de expresi&amp;oacute;n en el caso de William Whatcott, se hizo en un marco legal. A diferencia de investigaciones estadounidenses que prueban que los medios de comunicaci&amp;oacute;n interpretan cada vez con mayor frecuencia las decisiones de la Corte desde un marco pol&amp;iacute;tico, este estudio sobre  Whatcott  demuestra que los medios de comunicaci&amp;oacute;n se centraron en los argumentos legales del caso.    DOWNLOAD THIS PAPER FROM SSRN :  http://ssrn.com/abstract=2500102","ISSN":"2079-5971","shortTitle":"Supreme Court Coverage in Canada","language":"en","author":[{"family":"Miljan","given":"Lydia Anita"}],"issued":{"year":2014,"month":1,"day":15},"page-first":"709","title-short":"Supreme Court Coverage in Canada","container-title-short":"Oñati Socio-Leg. Ser."}},{"id":249,"uris":["http://zotero.org/users/2627252/items/W59HPF4I"],"uri":["http://zotero.org/users/2627252/items/W59HPF4I"],"itemData":{"id":249,"type":"book","title":"The last word: media coverage of the Supreme Court of Canada","publisher":"UBC Press","publisher-place":"Vancouver [B.C.]","source":"Open WorldCat","event-place":"Vancouver [B.C.]","URL":"http://www.deslibris.ca/ID/404270","ISBN":"978-0-7748-1243-6","shortTitle":"The last word","language":"English","author":[{"family":"Sauvageau","given":"Florian"},{"family":"Schneiderman","given":"David"},{"family":"Taras","given":"David"}],"issued":{"date-parts":[["2006"]]},"accessed":{"date-parts":[["2016",5,20]]}}}],"schema":"https://github.com/citation-style-language/schema/raw/master/csl-citation.json"} </w:instrText>
      </w:r>
      <w:r w:rsidR="0028537B">
        <w:rPr>
          <w:rFonts w:ascii="Garamond" w:hAnsi="Garamond"/>
        </w:rPr>
        <w:fldChar w:fldCharType="separate"/>
      </w:r>
      <w:r w:rsidR="00CF4D12">
        <w:rPr>
          <w:rFonts w:ascii="Garamond" w:hAnsi="Garamond"/>
          <w:noProof/>
        </w:rPr>
        <w:t>(Hausegger, Riddell, and Hennigar 2015; Lydia Anita Miljan 2014; Sauvageau, Schneiderman, and Taras 2006)</w:t>
      </w:r>
      <w:r w:rsidR="0028537B">
        <w:rPr>
          <w:rFonts w:ascii="Garamond" w:hAnsi="Garamond"/>
        </w:rPr>
        <w:fldChar w:fldCharType="end"/>
      </w:r>
      <w:r w:rsidR="00B57B24">
        <w:rPr>
          <w:rFonts w:ascii="Garamond" w:hAnsi="Garamond"/>
        </w:rPr>
        <w:t xml:space="preserve">. </w:t>
      </w:r>
      <w:r w:rsidRPr="00CF783C">
        <w:rPr>
          <w:rFonts w:ascii="Garamond" w:hAnsi="Garamond"/>
        </w:rPr>
        <w:t>The relationship between the Supreme Court and the public</w:t>
      </w:r>
      <w:r w:rsidR="00D873F4">
        <w:rPr>
          <w:rFonts w:ascii="Garamond" w:hAnsi="Garamond"/>
        </w:rPr>
        <w:t>,</w:t>
      </w:r>
      <w:r w:rsidRPr="00CF783C">
        <w:rPr>
          <w:rFonts w:ascii="Garamond" w:hAnsi="Garamond"/>
        </w:rPr>
        <w:t xml:space="preserve"> with the media as intermediary</w:t>
      </w:r>
      <w:r w:rsidR="00D873F4">
        <w:rPr>
          <w:rFonts w:ascii="Garamond" w:hAnsi="Garamond"/>
        </w:rPr>
        <w:t>,</w:t>
      </w:r>
      <w:r w:rsidRPr="00CF783C">
        <w:rPr>
          <w:rFonts w:ascii="Garamond" w:hAnsi="Garamond"/>
        </w:rPr>
        <w:t xml:space="preserve"> has become increasingly important post-</w:t>
      </w:r>
      <w:r w:rsidRPr="00CF783C">
        <w:rPr>
          <w:rFonts w:ascii="Garamond" w:hAnsi="Garamond"/>
          <w:i/>
        </w:rPr>
        <w:t>Charter</w:t>
      </w:r>
      <w:r w:rsidR="00A87E51">
        <w:rPr>
          <w:rFonts w:ascii="Garamond" w:hAnsi="Garamond"/>
        </w:rPr>
        <w:t xml:space="preserve"> where </w:t>
      </w:r>
      <w:r w:rsidRPr="00CF783C">
        <w:rPr>
          <w:rFonts w:ascii="Garamond" w:hAnsi="Garamond"/>
        </w:rPr>
        <w:t xml:space="preserve">the Court is often </w:t>
      </w:r>
      <w:r w:rsidR="003461CC">
        <w:rPr>
          <w:rFonts w:ascii="Garamond" w:hAnsi="Garamond"/>
        </w:rPr>
        <w:t xml:space="preserve">implicated </w:t>
      </w:r>
      <w:r w:rsidRPr="00CF783C">
        <w:rPr>
          <w:rFonts w:ascii="Garamond" w:hAnsi="Garamond"/>
        </w:rPr>
        <w:t xml:space="preserve">in controversial and </w:t>
      </w:r>
      <w:r w:rsidR="003461CC">
        <w:rPr>
          <w:rFonts w:ascii="Garamond" w:hAnsi="Garamond"/>
        </w:rPr>
        <w:t>partisan debates</w:t>
      </w:r>
      <w:r w:rsidR="00A87E51">
        <w:rPr>
          <w:rFonts w:ascii="Garamond" w:hAnsi="Garamond"/>
        </w:rPr>
        <w:t xml:space="preserve"> </w:t>
      </w:r>
      <w:r w:rsidR="003461CC">
        <w:rPr>
          <w:rFonts w:ascii="Garamond" w:hAnsi="Garamond"/>
        </w:rPr>
        <w:t>by virtue of the cases it decides</w:t>
      </w:r>
      <w:r w:rsidR="006C2CFF">
        <w:rPr>
          <w:rFonts w:ascii="Garamond" w:hAnsi="Garamond"/>
        </w:rPr>
        <w:t>.</w:t>
      </w:r>
      <w:r w:rsidRPr="00CF783C">
        <w:rPr>
          <w:rFonts w:ascii="Garamond" w:hAnsi="Garamond"/>
        </w:rPr>
        <w:t xml:space="preserve"> Importantly, the response to </w:t>
      </w:r>
      <w:r w:rsidR="001E0D88">
        <w:rPr>
          <w:rFonts w:ascii="Garamond" w:hAnsi="Garamond"/>
        </w:rPr>
        <w:t xml:space="preserve">judicial </w:t>
      </w:r>
      <w:r w:rsidRPr="00CF783C">
        <w:rPr>
          <w:rFonts w:ascii="Garamond" w:hAnsi="Garamond"/>
        </w:rPr>
        <w:t>decisions by other political institutions and actors is highly influenced by media coverage of the decisions of the Court (Sauvageau, Schneiderman and Taras 2006; Macfarlane 2008). Due to its generally inaccessible nature, the Supreme Court’s control over the message starts and ends with the release of a judicial decision, and through news coverage, “journalists are the managers of the political life of judicial decisions</w:t>
      </w:r>
      <w:del w:id="1" w:author="Mark Taylor Daku, Mr" w:date="2016-06-03T06:56:00Z">
        <w:r w:rsidRPr="00CF783C" w:rsidDel="00C5604A">
          <w:rPr>
            <w:rFonts w:ascii="Garamond" w:hAnsi="Garamond"/>
          </w:rPr>
          <w:delText>,</w:delText>
        </w:r>
      </w:del>
      <w:r w:rsidRPr="00CF783C">
        <w:rPr>
          <w:rFonts w:ascii="Garamond" w:hAnsi="Garamond"/>
        </w:rPr>
        <w:t xml:space="preserve">” (Peter Russell as quoted in Sauvageau, Scheiderman and Taras 2006). </w:t>
      </w:r>
    </w:p>
    <w:p w14:paraId="63821CCB" w14:textId="0B78833D" w:rsidR="00CD51F9" w:rsidRPr="00CF783C" w:rsidRDefault="00CD51F9" w:rsidP="00CD51F9">
      <w:pPr>
        <w:spacing w:line="360" w:lineRule="auto"/>
        <w:ind w:firstLine="720"/>
        <w:jc w:val="both"/>
        <w:rPr>
          <w:rFonts w:ascii="Garamond" w:hAnsi="Garamond"/>
        </w:rPr>
      </w:pPr>
      <w:r w:rsidRPr="00CF783C">
        <w:rPr>
          <w:rFonts w:ascii="Garamond" w:hAnsi="Garamond"/>
        </w:rPr>
        <w:t xml:space="preserve">While it is difficult to underemphasize the importance of the media in providing </w:t>
      </w:r>
      <w:r w:rsidR="00AD284B">
        <w:rPr>
          <w:rFonts w:ascii="Garamond" w:hAnsi="Garamond"/>
        </w:rPr>
        <w:t xml:space="preserve">transparency and </w:t>
      </w:r>
      <w:r w:rsidRPr="00CF783C">
        <w:rPr>
          <w:rFonts w:ascii="Garamond" w:hAnsi="Garamond"/>
        </w:rPr>
        <w:t>accountability to decisions of the Supreme Court, this r</w:t>
      </w:r>
      <w:r w:rsidR="00B76A94">
        <w:rPr>
          <w:rFonts w:ascii="Garamond" w:hAnsi="Garamond"/>
        </w:rPr>
        <w:t>elationship has</w:t>
      </w:r>
      <w:r w:rsidRPr="00CF783C">
        <w:rPr>
          <w:rFonts w:ascii="Garamond" w:hAnsi="Garamond"/>
        </w:rPr>
        <w:t xml:space="preserve"> not been </w:t>
      </w:r>
      <w:r w:rsidR="00EB3425">
        <w:rPr>
          <w:rFonts w:ascii="Garamond" w:hAnsi="Garamond"/>
        </w:rPr>
        <w:t xml:space="preserve">the focus of much academic </w:t>
      </w:r>
      <w:r w:rsidR="00C503BD">
        <w:rPr>
          <w:rFonts w:ascii="Garamond" w:hAnsi="Garamond"/>
        </w:rPr>
        <w:t>research</w:t>
      </w:r>
      <w:r w:rsidRPr="00CF783C">
        <w:rPr>
          <w:rFonts w:ascii="Garamond" w:hAnsi="Garamond"/>
        </w:rPr>
        <w:t>. Sauvageau, Schneiderman and Taras</w:t>
      </w:r>
      <w:r w:rsidR="00C503BD">
        <w:rPr>
          <w:rFonts w:ascii="Garamond" w:hAnsi="Garamond"/>
        </w:rPr>
        <w:t xml:space="preserve"> (2006)</w:t>
      </w:r>
      <w:r w:rsidRPr="00CF783C">
        <w:rPr>
          <w:rFonts w:ascii="Garamond" w:hAnsi="Garamond"/>
        </w:rPr>
        <w:t xml:space="preserve"> provide the first and only manuscript-length investigation of the relation</w:t>
      </w:r>
      <w:r w:rsidR="00313CFA">
        <w:rPr>
          <w:rFonts w:ascii="Garamond" w:hAnsi="Garamond"/>
        </w:rPr>
        <w:t>ship</w:t>
      </w:r>
      <w:r w:rsidRPr="00CF783C">
        <w:rPr>
          <w:rFonts w:ascii="Garamond" w:hAnsi="Garamond"/>
        </w:rPr>
        <w:t xml:space="preserve"> between the media and the courts</w:t>
      </w:r>
      <w:r w:rsidR="00C503BD">
        <w:rPr>
          <w:rFonts w:ascii="Garamond" w:hAnsi="Garamond"/>
        </w:rPr>
        <w:t xml:space="preserve"> in Canada</w:t>
      </w:r>
      <w:r w:rsidRPr="00CF783C">
        <w:rPr>
          <w:rFonts w:ascii="Garamond" w:hAnsi="Garamond"/>
        </w:rPr>
        <w:t xml:space="preserve">. In this important work, the authors find that while the media is essential to disseminating information from the </w:t>
      </w:r>
      <w:r w:rsidR="006C3607">
        <w:rPr>
          <w:rFonts w:ascii="Garamond" w:hAnsi="Garamond"/>
        </w:rPr>
        <w:t xml:space="preserve">Supreme </w:t>
      </w:r>
      <w:r w:rsidRPr="00CF783C">
        <w:rPr>
          <w:rFonts w:ascii="Garamond" w:hAnsi="Garamond"/>
        </w:rPr>
        <w:t xml:space="preserve">Court, news coverage of the Court presents several unique difficulties. Most importantly, Supreme Court decisions do not lend themselves to the routine journalistic process. Legal decisions </w:t>
      </w:r>
      <w:r w:rsidR="00E044C4">
        <w:rPr>
          <w:rFonts w:ascii="Garamond" w:hAnsi="Garamond"/>
        </w:rPr>
        <w:t xml:space="preserve">frequently </w:t>
      </w:r>
      <w:r w:rsidRPr="00CF783C">
        <w:rPr>
          <w:rFonts w:ascii="Garamond" w:hAnsi="Garamond"/>
        </w:rPr>
        <w:t>lack compelling visuals, can be very l</w:t>
      </w:r>
      <w:r w:rsidR="00A87E51">
        <w:rPr>
          <w:rFonts w:ascii="Garamond" w:hAnsi="Garamond"/>
        </w:rPr>
        <w:t>ength</w:t>
      </w:r>
      <w:r w:rsidR="0027027F">
        <w:rPr>
          <w:rFonts w:ascii="Garamond" w:hAnsi="Garamond"/>
        </w:rPr>
        <w:t>y, abstract, and complex.</w:t>
      </w:r>
      <w:r w:rsidRPr="00CF783C">
        <w:rPr>
          <w:rFonts w:ascii="Garamond" w:hAnsi="Garamond"/>
        </w:rPr>
        <w:t xml:space="preserve"> </w:t>
      </w:r>
      <w:r w:rsidR="0027027F">
        <w:rPr>
          <w:rFonts w:ascii="Garamond" w:hAnsi="Garamond"/>
        </w:rPr>
        <w:t xml:space="preserve">Together, this </w:t>
      </w:r>
      <w:r>
        <w:rPr>
          <w:rFonts w:ascii="Garamond" w:hAnsi="Garamond"/>
        </w:rPr>
        <w:t>can result</w:t>
      </w:r>
      <w:r w:rsidR="009E1190">
        <w:rPr>
          <w:rFonts w:ascii="Garamond" w:hAnsi="Garamond"/>
        </w:rPr>
        <w:t xml:space="preserve"> in a subject matter that</w:t>
      </w:r>
      <w:r w:rsidRPr="00CF783C">
        <w:rPr>
          <w:rFonts w:ascii="Garamond" w:hAnsi="Garamond"/>
        </w:rPr>
        <w:t xml:space="preserve"> </w:t>
      </w:r>
      <w:r>
        <w:rPr>
          <w:rFonts w:ascii="Garamond" w:hAnsi="Garamond"/>
        </w:rPr>
        <w:t>is</w:t>
      </w:r>
      <w:r w:rsidRPr="00CF783C">
        <w:rPr>
          <w:rFonts w:ascii="Garamond" w:hAnsi="Garamond"/>
        </w:rPr>
        <w:t xml:space="preserve"> </w:t>
      </w:r>
      <w:r w:rsidR="006A7C9E">
        <w:rPr>
          <w:rFonts w:ascii="Garamond" w:hAnsi="Garamond"/>
        </w:rPr>
        <w:t>challenging</w:t>
      </w:r>
      <w:r w:rsidRPr="00CF783C">
        <w:rPr>
          <w:rFonts w:ascii="Garamond" w:hAnsi="Garamond"/>
        </w:rPr>
        <w:t xml:space="preserve"> to </w:t>
      </w:r>
      <w:r w:rsidR="006A7C9E">
        <w:rPr>
          <w:rFonts w:ascii="Garamond" w:hAnsi="Garamond"/>
        </w:rPr>
        <w:t xml:space="preserve">sensationalize </w:t>
      </w:r>
      <w:r w:rsidRPr="00CF783C">
        <w:rPr>
          <w:rFonts w:ascii="Garamond" w:hAnsi="Garamond"/>
        </w:rPr>
        <w:t xml:space="preserve">and at times difficult </w:t>
      </w:r>
      <w:r w:rsidR="004201B8">
        <w:rPr>
          <w:rFonts w:ascii="Garamond" w:hAnsi="Garamond"/>
        </w:rPr>
        <w:t xml:space="preserve">to access </w:t>
      </w:r>
      <w:r w:rsidRPr="00CF783C">
        <w:rPr>
          <w:rFonts w:ascii="Garamond" w:hAnsi="Garamond"/>
        </w:rPr>
        <w:t>for indiv</w:t>
      </w:r>
      <w:r w:rsidR="0068361F">
        <w:rPr>
          <w:rFonts w:ascii="Garamond" w:hAnsi="Garamond"/>
        </w:rPr>
        <w:t xml:space="preserve">iduals who lack legal expertise </w:t>
      </w:r>
      <w:r w:rsidRPr="00CF783C">
        <w:rPr>
          <w:rFonts w:ascii="Garamond" w:hAnsi="Garamond"/>
        </w:rPr>
        <w:t>(Sauvageau, Schneiderman and Taras 2006). Due to the complexity of judicial decisions and the inaccessibility of the justices, Sauvageau, Schneiderman and Taras find that news coverage of the Court overwhelming</w:t>
      </w:r>
      <w:r>
        <w:rPr>
          <w:rFonts w:ascii="Garamond" w:hAnsi="Garamond"/>
        </w:rPr>
        <w:t>ly falls into political framing (the more natural domain for Ottawa journalists). This framing leads to</w:t>
      </w:r>
      <w:r w:rsidRPr="00CF783C">
        <w:rPr>
          <w:rFonts w:ascii="Garamond" w:hAnsi="Garamond"/>
        </w:rPr>
        <w:t xml:space="preserve"> a focus on </w:t>
      </w:r>
      <w:r>
        <w:rPr>
          <w:rFonts w:ascii="Garamond" w:hAnsi="Garamond"/>
        </w:rPr>
        <w:t>the strategic aspects of decisions</w:t>
      </w:r>
      <w:r w:rsidRPr="00CF783C">
        <w:rPr>
          <w:rFonts w:ascii="Garamond" w:hAnsi="Garamond"/>
        </w:rPr>
        <w:t xml:space="preserve"> and the winners and l</w:t>
      </w:r>
      <w:r>
        <w:rPr>
          <w:rFonts w:ascii="Garamond" w:hAnsi="Garamond"/>
        </w:rPr>
        <w:t xml:space="preserve">osers of cases, rather than </w:t>
      </w:r>
      <w:r w:rsidRPr="00CF783C">
        <w:rPr>
          <w:rFonts w:ascii="Garamond" w:hAnsi="Garamond"/>
        </w:rPr>
        <w:t xml:space="preserve">social—legal implications. </w:t>
      </w:r>
      <w:r w:rsidR="00AD11BE">
        <w:rPr>
          <w:rFonts w:ascii="Garamond" w:hAnsi="Garamond"/>
        </w:rPr>
        <w:t xml:space="preserve">By contrast, </w:t>
      </w:r>
      <w:r w:rsidRPr="00CF783C">
        <w:rPr>
          <w:rFonts w:ascii="Garamond" w:hAnsi="Garamond"/>
        </w:rPr>
        <w:t>Miljan</w:t>
      </w:r>
      <w:r w:rsidR="00AD11BE">
        <w:rPr>
          <w:rFonts w:ascii="Garamond" w:hAnsi="Garamond"/>
        </w:rPr>
        <w:t>,</w:t>
      </w:r>
      <w:r w:rsidR="00AD11BE" w:rsidRPr="00AD11BE">
        <w:rPr>
          <w:rFonts w:ascii="Garamond" w:hAnsi="Garamond"/>
        </w:rPr>
        <w:t xml:space="preserve"> </w:t>
      </w:r>
      <w:r w:rsidR="00AD11BE" w:rsidRPr="00CF783C">
        <w:rPr>
          <w:rFonts w:ascii="Garamond" w:hAnsi="Garamond"/>
        </w:rPr>
        <w:t xml:space="preserve">employing a single case study approach, </w:t>
      </w:r>
      <w:r w:rsidRPr="00CF783C">
        <w:rPr>
          <w:rFonts w:ascii="Garamond" w:hAnsi="Garamond"/>
        </w:rPr>
        <w:t xml:space="preserve">finds that the news coverage of </w:t>
      </w:r>
      <w:r w:rsidRPr="00CF783C">
        <w:rPr>
          <w:rFonts w:ascii="Garamond" w:hAnsi="Garamond"/>
          <w:i/>
        </w:rPr>
        <w:t>Saskatchewan v. Whatcott,</w:t>
      </w:r>
      <w:r w:rsidRPr="00D55AA3">
        <w:rPr>
          <w:rStyle w:val="FootnoteReference"/>
        </w:rPr>
        <w:footnoteReference w:id="6"/>
      </w:r>
      <w:r w:rsidRPr="00CF783C">
        <w:rPr>
          <w:rFonts w:ascii="Garamond" w:hAnsi="Garamond"/>
          <w:i/>
        </w:rPr>
        <w:t xml:space="preserve"> </w:t>
      </w:r>
      <w:r w:rsidRPr="00CF783C">
        <w:rPr>
          <w:rFonts w:ascii="Garamond" w:hAnsi="Garamond"/>
        </w:rPr>
        <w:t>a free speech case, predominately relied on a le</w:t>
      </w:r>
      <w:r w:rsidR="00C16622">
        <w:rPr>
          <w:rFonts w:ascii="Garamond" w:hAnsi="Garamond"/>
        </w:rPr>
        <w:t xml:space="preserve">gal frame </w:t>
      </w:r>
      <w:r w:rsidR="009E54CD">
        <w:rPr>
          <w:rFonts w:ascii="Garamond" w:hAnsi="Garamond"/>
        </w:rPr>
        <w:fldChar w:fldCharType="begin"/>
      </w:r>
      <w:r w:rsidR="009E54CD">
        <w:rPr>
          <w:rFonts w:ascii="Garamond" w:hAnsi="Garamond"/>
        </w:rPr>
        <w:instrText xml:space="preserve"> ADDIN ZOTERO_ITEM CSL_CITATION {"citationID":"Id5Ks3Gz","properties":{"formattedCitation":"(Lydia Anita Miljan 2014)","plainCitation":"(Lydia Anita Miljan 2014)"},"citationItems":[{"id":"C7OHpPz1/8FPwXN1R","uris":["http://zotero.org/users/2627252/items/7KZ4EIDB"],"uri":["http://zotero.org/users/2627252/items/7KZ4EIDB"],"itemData":{"id":"C7OHpPz1/8FPwXN1R","type":"article-journal","title":"Supreme Court Coverage in Canada: A Case Study of Media Coverage of the Whatcott Decision","container-title":"Oñati Socio-Legal Series","page":"709-724","volume":"4","issue":"4","source":"opo.iisj.net","abstract":"Do Canadian media outlets report Supreme Court decisions in a legal or political frame? Starting with a review of how the media amplify court decisions, the study focuses on a case study regarding a freedom of speech decision of the Court. This study finds that although the media critically evaluated the freedom of speech case of William Whatcott, it did so from a legal frame. Unlike American research that shows the media increasingly interprets Supreme Court decisions from a political frame, this study on  Whatcott  finds that the media focused on the legal arguments of the case.    &amp;iquest;Los medios de comunicaci&amp;oacute;n canadienses informan sobre las decisiones de la Corte Suprema en un marco legal o pol&amp;iacute;tico? A partir de una revisi&amp;oacute;n de c&amp;oacute;mo los medios de comunicaci&amp;oacute;n amplifican las decisiones judiciales, el estudio se centra en un caso pr&amp;aacute;ctico sobre la libertad de expresi&amp;oacute;n de las decisiones del tribunal. Este estudio revela que aunque los medios evaluaron cr&amp;iacute;ticamente la libertad de expresi&amp;oacute;n en el caso de William Whatcott, se hizo en un marco legal. A diferencia de investigaciones estadounidenses que prueban que los medios de comunicaci&amp;oacute;n interpretan cada vez con mayor frecuencia las decisiones de la Corte desde un marco pol&amp;iacute;tico, este estudio sobre  Whatcott  demuestra que los medios de comunicaci&amp;oacute;n se centraron en los argumentos legales del caso.    DOWNLOAD THIS PAPER FROM SSRN :  http://ssrn.com/abstract=2500102","ISSN":"2079-5971","shortTitle":"Supreme Court Coverage in Canada","language":"en","author":[{"family":"Miljan","given":"Lydia Anita"}],"issued":{"year":2014,"month":1,"day":15},"page-first":"709","title-short":"Supreme Court Coverage in Canada","container-title-short":"Oñati Socio-Leg. Ser."}}],"schema":"https://github.com/citation-style-language/schema/raw/master/csl-citation.json"} </w:instrText>
      </w:r>
      <w:r w:rsidR="009E54CD">
        <w:rPr>
          <w:rFonts w:ascii="Garamond" w:hAnsi="Garamond"/>
        </w:rPr>
        <w:fldChar w:fldCharType="separate"/>
      </w:r>
      <w:r w:rsidR="009E54CD">
        <w:rPr>
          <w:rFonts w:ascii="Garamond" w:hAnsi="Garamond"/>
          <w:noProof/>
        </w:rPr>
        <w:t>(Lydia Anita Miljan 2014)</w:t>
      </w:r>
      <w:r w:rsidR="009E54CD">
        <w:rPr>
          <w:rFonts w:ascii="Garamond" w:hAnsi="Garamond"/>
        </w:rPr>
        <w:fldChar w:fldCharType="end"/>
      </w:r>
      <w:r w:rsidR="009C295C">
        <w:rPr>
          <w:rFonts w:ascii="Garamond" w:hAnsi="Garamond"/>
        </w:rPr>
        <w:t>. Miljan</w:t>
      </w:r>
      <w:r w:rsidRPr="00CF783C">
        <w:rPr>
          <w:rFonts w:ascii="Garamond" w:hAnsi="Garamond"/>
        </w:rPr>
        <w:t xml:space="preserve"> does not speculate why news coverage for </w:t>
      </w:r>
      <w:r w:rsidRPr="00CF783C">
        <w:rPr>
          <w:rFonts w:ascii="Garamond" w:hAnsi="Garamond"/>
          <w:i/>
        </w:rPr>
        <w:t xml:space="preserve">Whatcott </w:t>
      </w:r>
      <w:r w:rsidRPr="00CF783C">
        <w:rPr>
          <w:rFonts w:ascii="Garamond" w:hAnsi="Garamond"/>
        </w:rPr>
        <w:t xml:space="preserve">relies on legal rather than </w:t>
      </w:r>
      <w:r w:rsidR="009C295C">
        <w:rPr>
          <w:rFonts w:ascii="Garamond" w:hAnsi="Garamond"/>
        </w:rPr>
        <w:t>political f</w:t>
      </w:r>
      <w:r w:rsidR="002634A9">
        <w:rPr>
          <w:rFonts w:ascii="Garamond" w:hAnsi="Garamond"/>
        </w:rPr>
        <w:t>raming.</w:t>
      </w:r>
    </w:p>
    <w:p w14:paraId="1197910F" w14:textId="0A9EF807" w:rsidR="00CD51F9" w:rsidRDefault="00CD51F9" w:rsidP="00CD51F9">
      <w:pPr>
        <w:spacing w:line="360" w:lineRule="auto"/>
        <w:ind w:firstLine="720"/>
        <w:jc w:val="both"/>
        <w:rPr>
          <w:rFonts w:ascii="Garamond" w:hAnsi="Garamond"/>
        </w:rPr>
      </w:pPr>
      <w:r>
        <w:rPr>
          <w:rFonts w:ascii="Garamond" w:hAnsi="Garamond"/>
        </w:rPr>
        <w:t>Existing</w:t>
      </w:r>
      <w:r w:rsidRPr="00CF783C">
        <w:rPr>
          <w:rFonts w:ascii="Garamond" w:hAnsi="Garamond"/>
        </w:rPr>
        <w:t xml:space="preserve"> scholarship </w:t>
      </w:r>
      <w:r>
        <w:rPr>
          <w:rFonts w:ascii="Garamond" w:hAnsi="Garamond"/>
        </w:rPr>
        <w:t xml:space="preserve">also </w:t>
      </w:r>
      <w:r w:rsidRPr="00CF783C">
        <w:rPr>
          <w:rFonts w:ascii="Garamond" w:hAnsi="Garamond"/>
        </w:rPr>
        <w:t xml:space="preserve">details how the Supreme Court has made institutional changes to facilitate a better relationship with the media, such as </w:t>
      </w:r>
      <w:r w:rsidR="00F25DEB">
        <w:rPr>
          <w:rFonts w:ascii="Garamond" w:hAnsi="Garamond"/>
        </w:rPr>
        <w:t xml:space="preserve">the </w:t>
      </w:r>
      <w:r w:rsidRPr="00CF783C">
        <w:rPr>
          <w:rFonts w:ascii="Garamond" w:hAnsi="Garamond"/>
        </w:rPr>
        <w:t>implementation of media lockdown</w:t>
      </w:r>
      <w:r w:rsidR="00363FDA">
        <w:rPr>
          <w:rFonts w:ascii="Garamond" w:hAnsi="Garamond"/>
        </w:rPr>
        <w:t>s</w:t>
      </w:r>
      <w:r w:rsidRPr="00CF783C">
        <w:rPr>
          <w:rFonts w:ascii="Garamond" w:hAnsi="Garamond"/>
        </w:rPr>
        <w:t xml:space="preserve"> for important decisions and the creation of an Executive Legal Officer t</w:t>
      </w:r>
      <w:r>
        <w:rPr>
          <w:rFonts w:ascii="Garamond" w:hAnsi="Garamond"/>
        </w:rPr>
        <w:t>o act</w:t>
      </w:r>
      <w:r w:rsidRPr="00CF783C">
        <w:rPr>
          <w:rFonts w:ascii="Garamond" w:hAnsi="Garamond"/>
        </w:rPr>
        <w:t xml:space="preserve"> as a liaison between the c</w:t>
      </w:r>
      <w:r>
        <w:rPr>
          <w:rFonts w:ascii="Garamond" w:hAnsi="Garamond"/>
        </w:rPr>
        <w:t xml:space="preserve">ourt and the media </w:t>
      </w:r>
      <w:r w:rsidR="00CF7766">
        <w:rPr>
          <w:rFonts w:ascii="Garamond" w:hAnsi="Garamond"/>
        </w:rPr>
        <w:fldChar w:fldCharType="begin"/>
      </w:r>
      <w:r w:rsidR="009E54CD">
        <w:rPr>
          <w:rFonts w:ascii="Garamond" w:hAnsi="Garamond"/>
        </w:rPr>
        <w:instrText xml:space="preserve"> ADDIN ZOTERO_ITEM CSL_CITATION {"citationID":"XzlXQgzM","properties":{"formattedCitation":"(Delacourt 2000; Macfarlane 2009)","plainCitation":"(Delacourt 2000; Macfarlane 2009)"},"citationItems":[{"id":250,"uris":["http://zotero.org/users/2627252/items/U5VZ9I6I"],"uri":["http://zotero.org/users/2627252/items/U5VZ9I6I"],"itemData":{"id":250,"type":"chapter","title":"The Media and the Supreme Court of Canada","container-title":"Political Dispute and Judicial Review: Assessing the Work of the Supreme Court of Canada","publisher":"Nelson Thomson Learning","publisher-place":"Scarborough","page":"31-39","event-place":"Scarborough","author":[{"family":"Delacourt","given":"Susan"}],"editor":[{"family":"Mellon","given":"Hugh"},{"family":"Westmacott","given":"Martin"}],"issued":{"date-parts":[["2000"]]}}},{"id":207,"uris":["http://zotero.org/users/2627252/items/INJK9X7A"],"uri":["http://zotero.org/users/2627252/items/INJK9X7A"],"itemData":{"id":207,"type":"article-journal","title":"Administration at the Supreme Court of Canada: Challenges and change in the Charter era","container-title":"Canadian Public Administration","page":"1-21","volume":"52","issue":"1","source":"Wiley Online Library","abstract":"Abstract:  This article presents a descriptive account of administration at the Supreme Court of Canada. Since 1975, the Court has gained considerable control over its docket, attained administrative independence from the federal Department of Justice and seen its role transformed following the enactment of the Charter of Rights. This new context has brought a host of challenges, requiring procedural reforms and adaptation to technological developments to ensure institutional efficiency. The institution's role under the Charter has also enhanced its public prominence, placing normative pressure on the Court to enact measures to increase transparency, particularly with regards to its relationship with the media. Drawing on interviews with former justices and Court staff members, as well as secondary material, this article examines these changes and their implications. Sommaire :  Cet article décrit l'administration de la Cour Suprême du Canada. Depuis 1975, la Cour a considérablement augmenté le contrôle de son registre, a acquis une indépendance administrative par rapport au ministère fédéral de la Justice et a vu son rôle se transformer suite à l'adoption de la Charte des droits et libertés. Ce nouveau contexte a apporté pléthore de défis, exigeant à la fois des réformes procédurales et une adaptation aux changements technologiques afin d'assurer son efficacité institutionnelle. L'adoption de la Charte a aussi augmenté le profil de la Cour auprès de la population, en exerçant une pression normative et en l'obligeant à adopter des mesures supplémentaires pour accroître sa transparence, en particulier en ce qui concerne son rapport avec les médias. En s'appuyant sur des entrevues avec d'anciens juges et membres du personnel de la Cour et d'autres documents, cet article examine ces changements et leurs implications.","DOI":"10.1111/j.1754-7121.2009.00057.x","ISSN":"1754-7121","shortTitle":"Administration at the Supreme Court of Canada","language":"en","author":[{"family":"Macfarlane","given":"Emmett"}],"issued":{"date-parts":[["2009",3,1]]}}}],"schema":"https://github.com/citation-style-language/schema/raw/master/csl-citation.json"} </w:instrText>
      </w:r>
      <w:r w:rsidR="00CF7766">
        <w:rPr>
          <w:rFonts w:ascii="Garamond" w:hAnsi="Garamond"/>
        </w:rPr>
        <w:fldChar w:fldCharType="separate"/>
      </w:r>
      <w:r w:rsidR="009E54CD">
        <w:rPr>
          <w:rFonts w:ascii="Garamond" w:hAnsi="Garamond"/>
          <w:noProof/>
        </w:rPr>
        <w:t>(Delacourt 2000; Macfarlane 2009)</w:t>
      </w:r>
      <w:r w:rsidR="00CF7766">
        <w:rPr>
          <w:rFonts w:ascii="Garamond" w:hAnsi="Garamond"/>
        </w:rPr>
        <w:fldChar w:fldCharType="end"/>
      </w:r>
      <w:r>
        <w:rPr>
          <w:rFonts w:ascii="Garamond" w:hAnsi="Garamond"/>
        </w:rPr>
        <w:t>. However,</w:t>
      </w:r>
      <w:r w:rsidRPr="00CF783C">
        <w:rPr>
          <w:rFonts w:ascii="Garamond" w:hAnsi="Garamond"/>
        </w:rPr>
        <w:t xml:space="preserve"> media access </w:t>
      </w:r>
      <w:r>
        <w:rPr>
          <w:rFonts w:ascii="Garamond" w:hAnsi="Garamond"/>
        </w:rPr>
        <w:t xml:space="preserve">to the Supreme Court </w:t>
      </w:r>
      <w:r w:rsidRPr="00CF783C">
        <w:rPr>
          <w:rFonts w:ascii="Garamond" w:hAnsi="Garamond"/>
        </w:rPr>
        <w:t xml:space="preserve">is </w:t>
      </w:r>
      <w:r>
        <w:rPr>
          <w:rFonts w:ascii="Garamond" w:hAnsi="Garamond"/>
        </w:rPr>
        <w:t xml:space="preserve">subject to a great deal of control by the Court itself and is </w:t>
      </w:r>
      <w:r w:rsidRPr="00CF783C">
        <w:rPr>
          <w:rFonts w:ascii="Garamond" w:hAnsi="Garamond"/>
        </w:rPr>
        <w:t>still extremely limited</w:t>
      </w:r>
      <w:r>
        <w:rPr>
          <w:rFonts w:ascii="Garamond" w:hAnsi="Garamond"/>
        </w:rPr>
        <w:t xml:space="preserve"> </w:t>
      </w:r>
      <w:r w:rsidRPr="00CF783C">
        <w:rPr>
          <w:rFonts w:ascii="Garamond" w:hAnsi="Garamond"/>
        </w:rPr>
        <w:t>compared to other public</w:t>
      </w:r>
      <w:r>
        <w:rPr>
          <w:rFonts w:ascii="Garamond" w:hAnsi="Garamond"/>
        </w:rPr>
        <w:t xml:space="preserve"> institutions (see: Sauvageau, Schneiderman and Taras 2006).</w:t>
      </w:r>
      <w:r w:rsidRPr="00CF783C">
        <w:rPr>
          <w:rFonts w:ascii="Garamond" w:hAnsi="Garamond"/>
        </w:rPr>
        <w:t xml:space="preserve"> While coverage of the Court has expanded post-</w:t>
      </w:r>
      <w:r w:rsidRPr="00CF783C">
        <w:rPr>
          <w:rFonts w:ascii="Garamond" w:hAnsi="Garamond"/>
          <w:i/>
        </w:rPr>
        <w:t>Charter</w:t>
      </w:r>
      <w:r w:rsidRPr="00CF783C">
        <w:rPr>
          <w:rFonts w:ascii="Garamond" w:hAnsi="Garamond"/>
        </w:rPr>
        <w:t>,</w:t>
      </w:r>
      <w:r w:rsidRPr="00CF783C">
        <w:rPr>
          <w:rFonts w:ascii="Garamond" w:hAnsi="Garamond"/>
          <w:i/>
        </w:rPr>
        <w:t xml:space="preserve"> </w:t>
      </w:r>
      <w:r w:rsidRPr="00CF783C">
        <w:rPr>
          <w:rFonts w:ascii="Garamond" w:hAnsi="Garamond"/>
        </w:rPr>
        <w:t>the Supreme Court is generally not subject to the continuous</w:t>
      </w:r>
      <w:r w:rsidR="00C52BAC">
        <w:rPr>
          <w:rFonts w:ascii="Garamond" w:hAnsi="Garamond"/>
        </w:rPr>
        <w:t>,</w:t>
      </w:r>
      <w:r w:rsidRPr="00CF783C">
        <w:rPr>
          <w:rFonts w:ascii="Garamond" w:hAnsi="Garamond"/>
        </w:rPr>
        <w:t xml:space="preserve"> intense scrutiny that other political institutions and actors must endure </w:t>
      </w:r>
      <w:r w:rsidR="00145CD6">
        <w:rPr>
          <w:rFonts w:ascii="Garamond" w:hAnsi="Garamond"/>
        </w:rPr>
        <w:fldChar w:fldCharType="begin"/>
      </w:r>
      <w:r w:rsidR="00CF4D12">
        <w:rPr>
          <w:rFonts w:ascii="Garamond" w:hAnsi="Garamond"/>
        </w:rPr>
        <w:instrText xml:space="preserve"> ADDIN ZOTERO_ITEM CSL_CITATION {"citationID":"d4Y51kJC","properties":{"formattedCitation":"(Delacourt 2000; Sauvageau, Schneiderman, and Taras 2006)","plainCitation":"(Delacourt 2000; Sauvageau, Schneiderman, and Taras 2006)"},"citationItems":[{"id":250,"uris":["http://zotero.org/users/2627252/items/U5VZ9I6I"],"uri":["http://zotero.org/users/2627252/items/U5VZ9I6I"],"itemData":{"id":250,"type":"chapter","title":"The Media and the Supreme Court of Canada","container-title":"Political Dispute and Judicial Review: Assessing the Work of the Supreme Court of Canada","publisher":"Nelson Thomson Learning","publisher-place":"Scarborough","page":"31-39","event-place":"Scarborough","author":[{"family":"Delacourt","given":"Susan"}],"editor":[{"family":"Mellon","given":"Hugh"},{"family":"Westmacott","given":"Martin"}],"issued":{"date-parts":[["2000"]]}}},{"id":249,"uris":["http://zotero.org/users/2627252/items/W59HPF4I"],"uri":["http://zotero.org/users/2627252/items/W59HPF4I"],"itemData":{"id":249,"type":"book","title":"The last word: media coverage of the Supreme Court of Canada","publisher":"UBC Press","publisher-place":"Vancouver [B.C.]","source":"Open WorldCat","event-place":"Vancouver [B.C.]","URL":"http://www.deslibris.ca/ID/404270","ISBN":"978-0-7748-1243-6","shortTitle":"The last word","language":"English","author":[{"family":"Sauvageau","given":"Florian"},{"family":"Schneiderman","given":"David"},{"family":"Taras","given":"David"}],"issued":{"date-parts":[["2006"]]},"accessed":{"date-parts":[["2016",5,20]]}}}],"schema":"https://github.com/citation-style-language/schema/raw/master/csl-citation.json"} </w:instrText>
      </w:r>
      <w:r w:rsidR="00145CD6">
        <w:rPr>
          <w:rFonts w:ascii="Garamond" w:hAnsi="Garamond"/>
        </w:rPr>
        <w:fldChar w:fldCharType="separate"/>
      </w:r>
      <w:r w:rsidR="00CF4D12">
        <w:rPr>
          <w:rFonts w:ascii="Garamond" w:hAnsi="Garamond"/>
          <w:noProof/>
        </w:rPr>
        <w:t>(Delacourt 2000; Sauvageau, Schneiderman, and Taras 2006)</w:t>
      </w:r>
      <w:r w:rsidR="00145CD6">
        <w:rPr>
          <w:rFonts w:ascii="Garamond" w:hAnsi="Garamond"/>
        </w:rPr>
        <w:fldChar w:fldCharType="end"/>
      </w:r>
      <w:r w:rsidRPr="00CF783C">
        <w:rPr>
          <w:rFonts w:ascii="Garamond" w:hAnsi="Garamond"/>
        </w:rPr>
        <w:t>. Thi</w:t>
      </w:r>
      <w:r>
        <w:rPr>
          <w:rFonts w:ascii="Garamond" w:hAnsi="Garamond"/>
        </w:rPr>
        <w:t>s absence of constant scrutiny can be explained</w:t>
      </w:r>
      <w:r w:rsidR="000A19DA">
        <w:rPr>
          <w:rFonts w:ascii="Garamond" w:hAnsi="Garamond"/>
        </w:rPr>
        <w:t xml:space="preserve"> at least in part</w:t>
      </w:r>
      <w:r>
        <w:rPr>
          <w:rFonts w:ascii="Garamond" w:hAnsi="Garamond"/>
        </w:rPr>
        <w:t xml:space="preserve"> b</w:t>
      </w:r>
      <w:r w:rsidR="004233A2">
        <w:rPr>
          <w:rFonts w:ascii="Garamond" w:hAnsi="Garamond"/>
        </w:rPr>
        <w:t xml:space="preserve">y </w:t>
      </w:r>
      <w:r w:rsidR="000A19DA">
        <w:rPr>
          <w:rFonts w:ascii="Garamond" w:hAnsi="Garamond"/>
        </w:rPr>
        <w:t xml:space="preserve">journalists’ lack of legal expertise, which could better equip them </w:t>
      </w:r>
      <w:r w:rsidR="00991C66">
        <w:rPr>
          <w:rFonts w:ascii="Garamond" w:hAnsi="Garamond"/>
        </w:rPr>
        <w:t>to</w:t>
      </w:r>
      <w:r w:rsidRPr="00CF783C">
        <w:rPr>
          <w:rFonts w:ascii="Garamond" w:hAnsi="Garamond"/>
        </w:rPr>
        <w:t xml:space="preserve"> question</w:t>
      </w:r>
      <w:r>
        <w:rPr>
          <w:rFonts w:ascii="Garamond" w:hAnsi="Garamond"/>
        </w:rPr>
        <w:t xml:space="preserve"> and critique</w:t>
      </w:r>
      <w:r w:rsidRPr="00CF783C">
        <w:rPr>
          <w:rFonts w:ascii="Garamond" w:hAnsi="Garamond"/>
        </w:rPr>
        <w:t xml:space="preserve"> the Court’s rulings</w:t>
      </w:r>
      <w:r>
        <w:rPr>
          <w:rFonts w:ascii="Garamond" w:hAnsi="Garamond"/>
        </w:rPr>
        <w:t>,</w:t>
      </w:r>
      <w:r w:rsidRPr="00CF783C">
        <w:rPr>
          <w:rFonts w:ascii="Garamond" w:hAnsi="Garamond"/>
        </w:rPr>
        <w:t xml:space="preserve"> and that newsworthy actions of </w:t>
      </w:r>
      <w:r w:rsidR="00991C66">
        <w:rPr>
          <w:rFonts w:ascii="Garamond" w:hAnsi="Garamond"/>
        </w:rPr>
        <w:t xml:space="preserve">the </w:t>
      </w:r>
      <w:r w:rsidRPr="00CF783C">
        <w:rPr>
          <w:rFonts w:ascii="Garamond" w:hAnsi="Garamond"/>
        </w:rPr>
        <w:t xml:space="preserve">Supreme Court are generally episodic rather than constant or thematic </w:t>
      </w:r>
      <w:r w:rsidR="009E54CD">
        <w:rPr>
          <w:rFonts w:ascii="Garamond" w:hAnsi="Garamond"/>
        </w:rPr>
        <w:fldChar w:fldCharType="begin"/>
      </w:r>
      <w:r w:rsidR="00DE3161">
        <w:rPr>
          <w:rFonts w:ascii="Garamond" w:hAnsi="Garamond"/>
        </w:rPr>
        <w:instrText xml:space="preserve"> ADDIN ZOTERO_ITEM CSL_CITATION {"citationID":"hyoFX2f9","properties":{"formattedCitation":"(Sauvageau, Schneiderman, and Taras 2006; Macfarlane 2008; Lydia A Miljan and Cooper 2003)","plainCitation":"(Sauvageau, Schneiderman, and Taras 2006; Macfarlane 2008; Lydia A Miljan and Cooper 2003)"},"citationItems":[{"id":249,"uris":["http://zotero.org/users/2627252/items/W59HPF4I"],"uri":["http://zotero.org/users/2627252/items/W59HPF4I"],"itemData":{"id":249,"type":"book","title":"The last word: media coverage of the Supreme Court of Canada","publisher":"UBC Press","publisher-place":"Vancouver [B.C.]","source":"Open WorldCat","event-place":"Vancouver [B.C.]","URL":"http://www.deslibris.ca/ID/404270","ISBN":"978-0-7748-1243-6","shortTitle":"The last word","language":"English","author":[{"family":"Sauvageau","given":"Florian"},{"family":"Schneiderman","given":"David"},{"family":"Taras","given":"David"}],"issued":{"date-parts":[["2006"]]},"accessed":{"date-parts":[["2016",5,20]]}}},{"id":130,"uris":["http://zotero.org/users/2627252/items/4T7TVRZK"],"uri":["http://zotero.org/users/2627252/items/4T7TVRZK"],"itemData":{"id":130,"type":"article-journal","title":"Terms of Entitlement: Is there a Distinctly Canadian “Rights Talk”?","container-title":"Canadian Journal of Political Science","page":"303–328","volume":"41","issue":"02","source":"Google Scholar","shortTitle":"Terms of Entitlement","author":[{"family":"Macfarlane","given":"Emmett"}],"issued":{"date-parts":[["2008"]]}}},{"id":252,"uris":["http://zotero.org/users/2627252/items/GP4WEW6H"],"uri":["http://zotero.org/users/2627252/items/GP4WEW6H"],"itemData":{"id":252,"type":"book","title":"Hidden agendas: how journalists influence the news","publisher":"UBC Press","publisher-place":"Vancouver","source":"Open WorldCat","event-place":"Vancouver","abstract":"\"In our news-hungry society, journalists have become celebrities and, often, political proxies. To a large degree, our world is shaped by their commentaries on everything from war to health care and trade. Hidden Agendas is a noholds-barred expose of how reporters' opinions shape the information that we consider news. Focusing primarily on the political orientation of journalists, Miljan and Cooper investigate the link between what journalists believe about politics and how they report political issues. Using data gathered from interviews with over 800 Canadians and some 270 journalists, the book arrives at the controversial conclusion that journalists, more so than media owners, are the architects of news, engineering not only its drama but also its ideological thrust. Book jacket.\"--Jacket.","ISBN":"978-0-7748-1019-7","shortTitle":"Hidden agendas","language":"English","author":[{"family":"Miljan","given":"Lydia A"},{"family":"Cooper","given":"Barry"}],"issued":{"date-parts":[["2003"]]}}}],"schema":"https://github.com/citation-style-language/schema/raw/master/csl-citation.json"} </w:instrText>
      </w:r>
      <w:r w:rsidR="009E54CD">
        <w:rPr>
          <w:rFonts w:ascii="Garamond" w:hAnsi="Garamond"/>
        </w:rPr>
        <w:fldChar w:fldCharType="separate"/>
      </w:r>
      <w:r w:rsidR="00DE3161">
        <w:rPr>
          <w:rFonts w:ascii="Garamond" w:hAnsi="Garamond"/>
          <w:noProof/>
        </w:rPr>
        <w:t>(Sauvageau, Schneiderman, and Taras 2006; Macfarlane 2008; Lydia A Miljan and Cooper 2003)</w:t>
      </w:r>
      <w:r w:rsidR="009E54CD">
        <w:rPr>
          <w:rFonts w:ascii="Garamond" w:hAnsi="Garamond"/>
        </w:rPr>
        <w:fldChar w:fldCharType="end"/>
      </w:r>
      <w:r w:rsidRPr="00CF783C">
        <w:rPr>
          <w:rFonts w:ascii="Garamond" w:hAnsi="Garamond"/>
        </w:rPr>
        <w:t>. According to Miljan and Cooper</w:t>
      </w:r>
      <w:r w:rsidR="00AD284B">
        <w:rPr>
          <w:rFonts w:ascii="Garamond" w:hAnsi="Garamond"/>
        </w:rPr>
        <w:t xml:space="preserve"> </w:t>
      </w:r>
      <w:r w:rsidR="00114611">
        <w:rPr>
          <w:rFonts w:ascii="Garamond" w:hAnsi="Garamond"/>
        </w:rPr>
        <w:fldChar w:fldCharType="begin"/>
      </w:r>
      <w:r w:rsidR="00AB510A">
        <w:rPr>
          <w:rFonts w:ascii="Garamond" w:hAnsi="Garamond"/>
        </w:rPr>
        <w:instrText xml:space="preserve"> ADDIN ZOTERO_ITEM CSL_CITATION {"citationID":"LTagUAts","properties":{"formattedCitation":"(2003)","plainCitation":"(2003)"},"citationItems":[{"id":252,"uris":["http://zotero.org/users/2627252/items/GP4WEW6H"],"uri":["http://zotero.org/users/2627252/items/GP4WEW6H"],"itemData":{"id":252,"type":"book","title":"Hidden agendas: how journalists influence the news","publisher":"UBC Press","publisher-place":"Vancouver","source":"Open WorldCat","event-place":"Vancouver","abstract":"\"In our news-hungry society, journalists have become celebrities and, often, political proxies. To a large degree, our world is shaped by their commentaries on everything from war to health care and trade. Hidden Agendas is a noholds-barred expose of how reporters' opinions shape the information that we consider news. Focusing primarily on the political orientation of journalists, Miljan and Cooper investigate the link between what journalists believe about politics and how they report political issues. Using data gathered from interviews with over 800 Canadians and some 270 journalists, the book arrives at the controversial conclusion that journalists, more so than media owners, are the architects of news, engineering not only its drama but also its ideological thrust. Book jacket.\"--Jacket.","ISBN":"978-0-7748-1019-7","shortTitle":"Hidden agendas","language":"English","author":[{"family":"Miljan","given":"Lydia A"},{"family":"Cooper","given":"Barry"}],"issued":{"date-parts":[["2003"]]}},"suppress-author":true}],"schema":"https://github.com/citation-style-language/schema/raw/master/csl-citation.json"} </w:instrText>
      </w:r>
      <w:r w:rsidR="00114611">
        <w:rPr>
          <w:rFonts w:ascii="Garamond" w:hAnsi="Garamond"/>
        </w:rPr>
        <w:fldChar w:fldCharType="separate"/>
      </w:r>
      <w:r w:rsidR="00AB510A">
        <w:rPr>
          <w:rFonts w:ascii="Garamond" w:hAnsi="Garamond"/>
          <w:noProof/>
        </w:rPr>
        <w:t>(2003)</w:t>
      </w:r>
      <w:r w:rsidR="00114611">
        <w:rPr>
          <w:rFonts w:ascii="Garamond" w:hAnsi="Garamond"/>
        </w:rPr>
        <w:fldChar w:fldCharType="end"/>
      </w:r>
      <w:r w:rsidRPr="00CF783C">
        <w:rPr>
          <w:rFonts w:ascii="Garamond" w:hAnsi="Garamond"/>
        </w:rPr>
        <w:t>, this lack of sustained intense scrutiny tacitly supports judicial activism and cont</w:t>
      </w:r>
      <w:r w:rsidR="00114611">
        <w:rPr>
          <w:rFonts w:ascii="Garamond" w:hAnsi="Garamond"/>
        </w:rPr>
        <w:t>ributes to judicial power</w:t>
      </w:r>
      <w:r w:rsidRPr="00CF783C">
        <w:rPr>
          <w:rFonts w:ascii="Garamond" w:hAnsi="Garamond"/>
        </w:rPr>
        <w:t xml:space="preserve">. </w:t>
      </w:r>
    </w:p>
    <w:p w14:paraId="57321EDA" w14:textId="7FDDF53E" w:rsidR="00120137" w:rsidRDefault="0085176F" w:rsidP="00DC3D0E">
      <w:pPr>
        <w:spacing w:line="360" w:lineRule="auto"/>
        <w:ind w:firstLine="720"/>
        <w:jc w:val="both"/>
        <w:rPr>
          <w:rFonts w:ascii="Garamond" w:hAnsi="Garamond"/>
        </w:rPr>
      </w:pPr>
      <w:r w:rsidRPr="00CF783C">
        <w:rPr>
          <w:rFonts w:ascii="Garamond" w:hAnsi="Garamond"/>
        </w:rPr>
        <w:t>The existing literature on the relationship between media and the courts provides an important foundation to our stud</w:t>
      </w:r>
      <w:r>
        <w:rPr>
          <w:rFonts w:ascii="Garamond" w:hAnsi="Garamond"/>
        </w:rPr>
        <w:t>y and highlights the unique</w:t>
      </w:r>
      <w:r w:rsidRPr="00CF783C">
        <w:rPr>
          <w:rFonts w:ascii="Garamond" w:hAnsi="Garamond"/>
        </w:rPr>
        <w:t xml:space="preserve"> nature of reporting on the Supreme Court and </w:t>
      </w:r>
      <w:r>
        <w:rPr>
          <w:rFonts w:ascii="Garamond" w:hAnsi="Garamond"/>
        </w:rPr>
        <w:t xml:space="preserve">the </w:t>
      </w:r>
      <w:r w:rsidRPr="00CF783C">
        <w:rPr>
          <w:rFonts w:ascii="Garamond" w:hAnsi="Garamond"/>
        </w:rPr>
        <w:t xml:space="preserve">crucial role that the media play in connecting the public to the courts. </w:t>
      </w:r>
      <w:r w:rsidR="002A6696">
        <w:rPr>
          <w:rFonts w:ascii="Garamond" w:hAnsi="Garamond"/>
        </w:rPr>
        <w:t xml:space="preserve">Altogether, the rise in social science evidence in </w:t>
      </w:r>
      <w:r w:rsidR="002A6696" w:rsidRPr="002A6696">
        <w:rPr>
          <w:rFonts w:ascii="Garamond" w:hAnsi="Garamond"/>
          <w:i/>
        </w:rPr>
        <w:t>Charter</w:t>
      </w:r>
      <w:r w:rsidR="002A6696">
        <w:rPr>
          <w:rFonts w:ascii="Garamond" w:hAnsi="Garamond"/>
        </w:rPr>
        <w:t xml:space="preserve"> cases and the apparent tendency toward political framing of Supreme Court decisions by the media appea</w:t>
      </w:r>
      <w:r w:rsidR="009F3E61">
        <w:rPr>
          <w:rFonts w:ascii="Garamond" w:hAnsi="Garamond"/>
        </w:rPr>
        <w:t xml:space="preserve">r to raise the possibility of </w:t>
      </w:r>
      <w:r>
        <w:rPr>
          <w:rFonts w:ascii="Garamond" w:hAnsi="Garamond"/>
        </w:rPr>
        <w:t>a gap between</w:t>
      </w:r>
      <w:r w:rsidR="009F3E61">
        <w:rPr>
          <w:rFonts w:ascii="Garamond" w:hAnsi="Garamond"/>
        </w:rPr>
        <w:t xml:space="preserve"> the </w:t>
      </w:r>
      <w:r w:rsidR="00A74E5A">
        <w:rPr>
          <w:rFonts w:ascii="Garamond" w:hAnsi="Garamond"/>
        </w:rPr>
        <w:t xml:space="preserve">developing processes </w:t>
      </w:r>
      <w:r w:rsidR="009F3E61">
        <w:rPr>
          <w:rFonts w:ascii="Garamond" w:hAnsi="Garamond"/>
        </w:rPr>
        <w:t xml:space="preserve">of the Court and its </w:t>
      </w:r>
      <w:r w:rsidR="007F2986">
        <w:rPr>
          <w:rFonts w:ascii="Garamond" w:hAnsi="Garamond"/>
        </w:rPr>
        <w:t>re</w:t>
      </w:r>
      <w:r w:rsidR="009F3E61">
        <w:rPr>
          <w:rFonts w:ascii="Garamond" w:hAnsi="Garamond"/>
        </w:rPr>
        <w:t xml:space="preserve">presentation by the media. In theory we should expect that the Court’s approach </w:t>
      </w:r>
      <w:r w:rsidR="00C14079">
        <w:rPr>
          <w:rFonts w:ascii="Garamond" w:hAnsi="Garamond"/>
        </w:rPr>
        <w:t>to</w:t>
      </w:r>
      <w:r w:rsidR="007F2986">
        <w:rPr>
          <w:rFonts w:ascii="Garamond" w:hAnsi="Garamond"/>
        </w:rPr>
        <w:t xml:space="preserve"> social science evidence should</w:t>
      </w:r>
      <w:r w:rsidR="00C14079">
        <w:rPr>
          <w:rFonts w:ascii="Garamond" w:hAnsi="Garamond"/>
        </w:rPr>
        <w:t xml:space="preserve"> be </w:t>
      </w:r>
      <w:r w:rsidR="009F3E61">
        <w:rPr>
          <w:rFonts w:ascii="Garamond" w:hAnsi="Garamond"/>
        </w:rPr>
        <w:t xml:space="preserve">reflected in its coverage by the media; however, this is only possible if media is willing and able delve to dive into these complexities. </w:t>
      </w:r>
      <w:r w:rsidR="00C14079">
        <w:rPr>
          <w:rFonts w:ascii="Garamond" w:hAnsi="Garamond"/>
        </w:rPr>
        <w:t xml:space="preserve">Otherwise, we might expect media to continue to rely on political frames, which require less specific knowledge of both the law and social science evidence. </w:t>
      </w:r>
    </w:p>
    <w:p w14:paraId="069EBFE4" w14:textId="77777777" w:rsidR="00AD5A68" w:rsidRDefault="00D82AD5" w:rsidP="00CD51F9">
      <w:pPr>
        <w:spacing w:line="360" w:lineRule="auto"/>
        <w:ind w:firstLine="720"/>
        <w:jc w:val="both"/>
        <w:rPr>
          <w:rFonts w:ascii="Garamond" w:hAnsi="Garamond"/>
        </w:rPr>
      </w:pPr>
      <w:r>
        <w:rPr>
          <w:rFonts w:ascii="Garamond" w:hAnsi="Garamond"/>
        </w:rPr>
        <w:t>Also worth noting are the limitations of</w:t>
      </w:r>
      <w:r w:rsidR="00120137">
        <w:rPr>
          <w:rFonts w:ascii="Garamond" w:hAnsi="Garamond"/>
        </w:rPr>
        <w:t xml:space="preserve"> p</w:t>
      </w:r>
      <w:r w:rsidR="00DC3D0E" w:rsidRPr="00CF783C">
        <w:rPr>
          <w:rFonts w:ascii="Garamond" w:hAnsi="Garamond"/>
        </w:rPr>
        <w:t>revious scholarship</w:t>
      </w:r>
      <w:r w:rsidR="00040FB0">
        <w:rPr>
          <w:rFonts w:ascii="Garamond" w:hAnsi="Garamond"/>
        </w:rPr>
        <w:t>, and in particular, the lack of analysis concerning temporality</w:t>
      </w:r>
      <w:r w:rsidR="00120137">
        <w:rPr>
          <w:rFonts w:ascii="Garamond" w:hAnsi="Garamond"/>
        </w:rPr>
        <w:t xml:space="preserve">. Sauvageau, </w:t>
      </w:r>
      <w:r w:rsidR="00120137" w:rsidRPr="00CF783C">
        <w:rPr>
          <w:rFonts w:ascii="Garamond" w:hAnsi="Garamond"/>
        </w:rPr>
        <w:t xml:space="preserve">Schneiderman and Taras </w:t>
      </w:r>
      <w:r w:rsidR="00DC3D0E">
        <w:rPr>
          <w:rFonts w:ascii="Garamond" w:hAnsi="Garamond"/>
        </w:rPr>
        <w:t xml:space="preserve">(2006) consider media coverage of the Supreme Court for one year (September 2000 to August 2001). While Macfarlane’s </w:t>
      </w:r>
      <w:r w:rsidR="00DC3D0E">
        <w:rPr>
          <w:rFonts w:ascii="Garamond" w:hAnsi="Garamond"/>
        </w:rPr>
        <w:fldChar w:fldCharType="begin"/>
      </w:r>
      <w:r w:rsidR="00DC3D0E">
        <w:rPr>
          <w:rFonts w:ascii="Garamond" w:hAnsi="Garamond"/>
        </w:rPr>
        <w:instrText xml:space="preserve"> ADDIN ZOTERO_ITEM CSL_CITATION {"citationID":"QRNPoIVO","properties":{"formattedCitation":"(2008)","plainCitation":"(2008)"},"citationItems":[{"id":130,"uris":["http://zotero.org/users/2627252/items/4T7TVRZK"],"uri":["http://zotero.org/users/2627252/items/4T7TVRZK"],"itemData":{"id":130,"type":"article-journal","title":"Terms of Entitlement: Is there a Distinctly Canadian “Rights Talk”?","container-title":"Canadian Journal of Political Science","page":"303–328","volume":"41","issue":"02","source":"Google Scholar","shortTitle":"Terms of Entitlement","author":[{"family":"Macfarlane","given":"Emmett"}],"issued":{"date-parts":[["2008"]]}},"suppress-author":true}],"schema":"https://github.com/citation-style-language/schema/raw/master/csl-citation.json"} </w:instrText>
      </w:r>
      <w:r w:rsidR="00DC3D0E">
        <w:rPr>
          <w:rFonts w:ascii="Garamond" w:hAnsi="Garamond"/>
        </w:rPr>
        <w:fldChar w:fldCharType="separate"/>
      </w:r>
      <w:r w:rsidR="00DC3D0E">
        <w:rPr>
          <w:rFonts w:ascii="Garamond" w:hAnsi="Garamond"/>
          <w:noProof/>
        </w:rPr>
        <w:t>(2008)</w:t>
      </w:r>
      <w:r w:rsidR="00DC3D0E">
        <w:rPr>
          <w:rFonts w:ascii="Garamond" w:hAnsi="Garamond"/>
        </w:rPr>
        <w:fldChar w:fldCharType="end"/>
      </w:r>
      <w:r w:rsidR="00DC3D0E">
        <w:rPr>
          <w:rFonts w:ascii="Garamond" w:hAnsi="Garamond"/>
        </w:rPr>
        <w:t xml:space="preserve"> study of media coverage of </w:t>
      </w:r>
      <w:r w:rsidR="00DC3D0E" w:rsidRPr="00A67E96">
        <w:rPr>
          <w:rFonts w:ascii="Garamond" w:hAnsi="Garamond"/>
          <w:i/>
        </w:rPr>
        <w:t>Charter</w:t>
      </w:r>
      <w:r w:rsidR="00DC3D0E">
        <w:rPr>
          <w:rFonts w:ascii="Garamond" w:hAnsi="Garamond"/>
        </w:rPr>
        <w:t xml:space="preserve"> cases is notable for spanning five years of decisions, no study has asked whether and to what extent media coverage has changed over time. </w:t>
      </w:r>
      <w:r w:rsidR="00DC3D0E" w:rsidRPr="00CF783C">
        <w:rPr>
          <w:rFonts w:ascii="Garamond" w:hAnsi="Garamond"/>
        </w:rPr>
        <w:t>As a result</w:t>
      </w:r>
      <w:r w:rsidR="00DC3D0E">
        <w:rPr>
          <w:rFonts w:ascii="Garamond" w:hAnsi="Garamond"/>
        </w:rPr>
        <w:t>,</w:t>
      </w:r>
      <w:r w:rsidR="00DC3D0E" w:rsidRPr="00CF783C">
        <w:rPr>
          <w:rFonts w:ascii="Garamond" w:hAnsi="Garamond"/>
        </w:rPr>
        <w:t xml:space="preserve"> we have little understanding if there </w:t>
      </w:r>
      <w:r w:rsidR="00DC3D0E">
        <w:rPr>
          <w:rFonts w:ascii="Garamond" w:hAnsi="Garamond"/>
        </w:rPr>
        <w:t xml:space="preserve">have been changes </w:t>
      </w:r>
      <w:r w:rsidR="00DC3D0E" w:rsidRPr="00CF783C">
        <w:rPr>
          <w:rFonts w:ascii="Garamond" w:hAnsi="Garamond"/>
        </w:rPr>
        <w:t xml:space="preserve">in </w:t>
      </w:r>
      <w:r w:rsidR="00F501DB">
        <w:rPr>
          <w:rFonts w:ascii="Garamond" w:hAnsi="Garamond"/>
        </w:rPr>
        <w:t xml:space="preserve">media coverage of </w:t>
      </w:r>
      <w:r w:rsidR="00DC3D0E" w:rsidRPr="00CF783C">
        <w:rPr>
          <w:rFonts w:ascii="Garamond" w:hAnsi="Garamond"/>
        </w:rPr>
        <w:t>the</w:t>
      </w:r>
      <w:r w:rsidR="00DC3D0E">
        <w:rPr>
          <w:rFonts w:ascii="Garamond" w:hAnsi="Garamond"/>
        </w:rPr>
        <w:t xml:space="preserve"> decisions of the</w:t>
      </w:r>
      <w:r w:rsidR="00DC3D0E" w:rsidRPr="00CF783C">
        <w:rPr>
          <w:rFonts w:ascii="Garamond" w:hAnsi="Garamond"/>
        </w:rPr>
        <w:t xml:space="preserve"> Supreme Court</w:t>
      </w:r>
      <w:r w:rsidR="00DC3D0E">
        <w:rPr>
          <w:rFonts w:ascii="Garamond" w:hAnsi="Garamond"/>
        </w:rPr>
        <w:t xml:space="preserve">. </w:t>
      </w:r>
    </w:p>
    <w:p w14:paraId="33DEB42A" w14:textId="3A1B2B5E" w:rsidR="006C18F9" w:rsidRDefault="009F3E61" w:rsidP="00CD51F9">
      <w:pPr>
        <w:spacing w:line="360" w:lineRule="auto"/>
        <w:ind w:firstLine="720"/>
        <w:jc w:val="both"/>
        <w:rPr>
          <w:rFonts w:ascii="Garamond" w:hAnsi="Garamond"/>
        </w:rPr>
      </w:pPr>
      <w:r>
        <w:rPr>
          <w:rFonts w:ascii="Garamond" w:hAnsi="Garamond"/>
        </w:rPr>
        <w:t xml:space="preserve">An examination of the </w:t>
      </w:r>
      <w:r w:rsidRPr="00012D22">
        <w:rPr>
          <w:rFonts w:ascii="Garamond" w:hAnsi="Garamond"/>
          <w:i/>
        </w:rPr>
        <w:t>Rodriguez</w:t>
      </w:r>
      <w:r>
        <w:rPr>
          <w:rFonts w:ascii="Garamond" w:hAnsi="Garamond"/>
        </w:rPr>
        <w:t xml:space="preserve"> and </w:t>
      </w:r>
      <w:r w:rsidRPr="00012D22">
        <w:rPr>
          <w:rFonts w:ascii="Garamond" w:hAnsi="Garamond"/>
          <w:i/>
        </w:rPr>
        <w:t>Carter</w:t>
      </w:r>
      <w:r>
        <w:rPr>
          <w:rFonts w:ascii="Garamond" w:hAnsi="Garamond"/>
        </w:rPr>
        <w:t xml:space="preserve"> decisions on doctor-assisted death provides the opportunity to address </w:t>
      </w:r>
      <w:r w:rsidR="00C14079">
        <w:rPr>
          <w:rFonts w:ascii="Garamond" w:hAnsi="Garamond"/>
        </w:rPr>
        <w:t>whether this ‘empirical turn</w:t>
      </w:r>
      <w:r w:rsidR="008F4AD9">
        <w:rPr>
          <w:rFonts w:ascii="Garamond" w:hAnsi="Garamond"/>
        </w:rPr>
        <w:t>’ has changed the way the media</w:t>
      </w:r>
      <w:r w:rsidR="00C14079">
        <w:rPr>
          <w:rFonts w:ascii="Garamond" w:hAnsi="Garamond"/>
        </w:rPr>
        <w:t xml:space="preserve"> communicate about rights-based policy making</w:t>
      </w:r>
      <w:r w:rsidR="009C1809">
        <w:rPr>
          <w:rFonts w:ascii="Garamond" w:hAnsi="Garamond"/>
        </w:rPr>
        <w:t xml:space="preserve"> over time</w:t>
      </w:r>
      <w:r w:rsidR="00C14079">
        <w:rPr>
          <w:rFonts w:ascii="Garamond" w:hAnsi="Garamond"/>
        </w:rPr>
        <w:t xml:space="preserve">. </w:t>
      </w:r>
      <w:r w:rsidR="00466400">
        <w:rPr>
          <w:rFonts w:ascii="Garamond" w:hAnsi="Garamond"/>
        </w:rPr>
        <w:t xml:space="preserve">Taking into account </w:t>
      </w:r>
      <w:r w:rsidR="00342C93">
        <w:rPr>
          <w:rFonts w:ascii="Garamond" w:hAnsi="Garamond"/>
        </w:rPr>
        <w:t>the rise in importance of</w:t>
      </w:r>
      <w:r w:rsidR="00B455DD">
        <w:rPr>
          <w:rFonts w:ascii="Garamond" w:hAnsi="Garamond"/>
        </w:rPr>
        <w:t xml:space="preserve"> social science evidence</w:t>
      </w:r>
      <w:r w:rsidR="00342C93">
        <w:rPr>
          <w:rFonts w:ascii="Garamond" w:hAnsi="Garamond"/>
        </w:rPr>
        <w:t xml:space="preserve"> in </w:t>
      </w:r>
      <w:r w:rsidR="00342C93" w:rsidRPr="00342C93">
        <w:rPr>
          <w:rFonts w:ascii="Garamond" w:hAnsi="Garamond"/>
          <w:i/>
        </w:rPr>
        <w:t>Charter</w:t>
      </w:r>
      <w:r w:rsidR="00342C93">
        <w:rPr>
          <w:rFonts w:ascii="Garamond" w:hAnsi="Garamond"/>
        </w:rPr>
        <w:t xml:space="preserve"> litigation</w:t>
      </w:r>
      <w:r w:rsidR="00B455DD">
        <w:rPr>
          <w:rFonts w:ascii="Garamond" w:hAnsi="Garamond"/>
        </w:rPr>
        <w:t xml:space="preserve">, </w:t>
      </w:r>
      <w:r w:rsidR="00836244">
        <w:rPr>
          <w:rFonts w:ascii="Garamond" w:hAnsi="Garamond"/>
        </w:rPr>
        <w:t>and different scholarly accounts of how the media covers the Supreme Cour</w:t>
      </w:r>
      <w:r w:rsidR="00C14079">
        <w:rPr>
          <w:rFonts w:ascii="Garamond" w:hAnsi="Garamond"/>
        </w:rPr>
        <w:t>t (legal vs. political framing), this paper</w:t>
      </w:r>
      <w:r w:rsidR="00164F40">
        <w:rPr>
          <w:rFonts w:ascii="Garamond" w:hAnsi="Garamond"/>
        </w:rPr>
        <w:t xml:space="preserve"> </w:t>
      </w:r>
      <w:r w:rsidR="00C14079">
        <w:rPr>
          <w:rFonts w:ascii="Garamond" w:hAnsi="Garamond"/>
        </w:rPr>
        <w:t xml:space="preserve">asks two </w:t>
      </w:r>
      <w:r w:rsidR="008F4AD9">
        <w:rPr>
          <w:rFonts w:ascii="Garamond" w:hAnsi="Garamond"/>
        </w:rPr>
        <w:t xml:space="preserve">main </w:t>
      </w:r>
      <w:r w:rsidR="00C14079">
        <w:rPr>
          <w:rFonts w:ascii="Garamond" w:hAnsi="Garamond"/>
        </w:rPr>
        <w:t>questions:</w:t>
      </w:r>
    </w:p>
    <w:p w14:paraId="00BF90B8" w14:textId="77777777" w:rsidR="00C47B07" w:rsidRDefault="00C47B07" w:rsidP="006747C7">
      <w:pPr>
        <w:ind w:left="794" w:right="794"/>
        <w:jc w:val="both"/>
        <w:rPr>
          <w:rFonts w:ascii="Garamond" w:hAnsi="Garamond"/>
          <w:b/>
        </w:rPr>
      </w:pPr>
    </w:p>
    <w:p w14:paraId="376A008B" w14:textId="0EC11619" w:rsidR="00990553" w:rsidRDefault="00C14079" w:rsidP="006747C7">
      <w:pPr>
        <w:ind w:left="794" w:right="794"/>
        <w:jc w:val="both"/>
        <w:rPr>
          <w:rFonts w:ascii="Garamond" w:hAnsi="Garamond"/>
        </w:rPr>
      </w:pPr>
      <w:r>
        <w:rPr>
          <w:rFonts w:ascii="Garamond" w:hAnsi="Garamond"/>
          <w:b/>
        </w:rPr>
        <w:t>Q1</w:t>
      </w:r>
      <w:r w:rsidR="00990553" w:rsidRPr="006747C7">
        <w:rPr>
          <w:rFonts w:ascii="Garamond" w:hAnsi="Garamond"/>
          <w:b/>
        </w:rPr>
        <w:t>:</w:t>
      </w:r>
      <w:r w:rsidR="00990553" w:rsidRPr="00990553">
        <w:rPr>
          <w:rFonts w:ascii="Garamond" w:hAnsi="Garamond"/>
        </w:rPr>
        <w:t xml:space="preserve"> </w:t>
      </w:r>
      <w:r w:rsidR="00FE296C">
        <w:rPr>
          <w:rFonts w:ascii="Garamond" w:hAnsi="Garamond"/>
        </w:rPr>
        <w:t xml:space="preserve">In comparison to the </w:t>
      </w:r>
      <w:r w:rsidR="00FE296C" w:rsidRPr="00730727">
        <w:rPr>
          <w:rFonts w:ascii="Garamond" w:hAnsi="Garamond"/>
          <w:i/>
        </w:rPr>
        <w:t>Rodriguez</w:t>
      </w:r>
      <w:r w:rsidR="00FE296C">
        <w:rPr>
          <w:rFonts w:ascii="Garamond" w:hAnsi="Garamond"/>
        </w:rPr>
        <w:t xml:space="preserve"> (1992), </w:t>
      </w:r>
      <w:r>
        <w:rPr>
          <w:rFonts w:ascii="Garamond" w:hAnsi="Garamond"/>
        </w:rPr>
        <w:t xml:space="preserve">does </w:t>
      </w:r>
      <w:r w:rsidR="00953D11">
        <w:rPr>
          <w:rFonts w:ascii="Garamond" w:hAnsi="Garamond"/>
        </w:rPr>
        <w:t>media coverage during</w:t>
      </w:r>
      <w:r w:rsidR="00FE296C">
        <w:rPr>
          <w:rFonts w:ascii="Garamond" w:hAnsi="Garamond"/>
        </w:rPr>
        <w:t xml:space="preserve"> the</w:t>
      </w:r>
      <w:r w:rsidR="00953D11">
        <w:rPr>
          <w:rFonts w:ascii="Garamond" w:hAnsi="Garamond"/>
        </w:rPr>
        <w:t xml:space="preserve"> time period of the</w:t>
      </w:r>
      <w:r w:rsidR="00FE296C">
        <w:rPr>
          <w:rFonts w:ascii="Garamond" w:hAnsi="Garamond"/>
        </w:rPr>
        <w:t xml:space="preserve"> </w:t>
      </w:r>
      <w:r w:rsidR="00FE296C" w:rsidRPr="00730727">
        <w:rPr>
          <w:rFonts w:ascii="Garamond" w:hAnsi="Garamond"/>
          <w:i/>
        </w:rPr>
        <w:t>Carter</w:t>
      </w:r>
      <w:r w:rsidR="00FE296C">
        <w:rPr>
          <w:rFonts w:ascii="Garamond" w:hAnsi="Garamond"/>
        </w:rPr>
        <w:t xml:space="preserve"> (2015) decision more frequ</w:t>
      </w:r>
      <w:r>
        <w:rPr>
          <w:rFonts w:ascii="Garamond" w:hAnsi="Garamond"/>
        </w:rPr>
        <w:t>ently use medical-based framing?</w:t>
      </w:r>
      <w:r w:rsidR="00FE296C">
        <w:rPr>
          <w:rFonts w:ascii="Garamond" w:hAnsi="Garamond"/>
        </w:rPr>
        <w:t xml:space="preserve"> </w:t>
      </w:r>
    </w:p>
    <w:p w14:paraId="4B9F9E98" w14:textId="161DD2D8" w:rsidR="00C14079" w:rsidRDefault="00C14079" w:rsidP="006747C7">
      <w:pPr>
        <w:ind w:left="794" w:right="794"/>
        <w:jc w:val="both"/>
        <w:rPr>
          <w:rFonts w:ascii="Garamond" w:hAnsi="Garamond"/>
        </w:rPr>
      </w:pPr>
      <w:r>
        <w:rPr>
          <w:rFonts w:ascii="Garamond" w:hAnsi="Garamond"/>
          <w:b/>
        </w:rPr>
        <w:t>Q2:</w:t>
      </w:r>
      <w:r w:rsidR="00953D11">
        <w:rPr>
          <w:rFonts w:ascii="Garamond" w:hAnsi="Garamond"/>
        </w:rPr>
        <w:t xml:space="preserve"> Is there a difference </w:t>
      </w:r>
      <w:r w:rsidR="00164F40">
        <w:rPr>
          <w:rFonts w:ascii="Garamond" w:hAnsi="Garamond"/>
        </w:rPr>
        <w:t xml:space="preserve">between </w:t>
      </w:r>
      <w:r w:rsidR="00164F40" w:rsidRPr="00745134">
        <w:rPr>
          <w:rFonts w:ascii="Garamond" w:hAnsi="Garamond"/>
          <w:i/>
        </w:rPr>
        <w:t xml:space="preserve">Rodriguez </w:t>
      </w:r>
      <w:r w:rsidR="00164F40">
        <w:rPr>
          <w:rFonts w:ascii="Garamond" w:hAnsi="Garamond"/>
        </w:rPr>
        <w:t xml:space="preserve">(1992) and </w:t>
      </w:r>
      <w:r w:rsidR="00164F40" w:rsidRPr="00745134">
        <w:rPr>
          <w:rFonts w:ascii="Garamond" w:hAnsi="Garamond"/>
          <w:i/>
        </w:rPr>
        <w:t>Carter</w:t>
      </w:r>
      <w:r w:rsidR="00164F40">
        <w:rPr>
          <w:rFonts w:ascii="Garamond" w:hAnsi="Garamond"/>
        </w:rPr>
        <w:t xml:space="preserve"> (2015) </w:t>
      </w:r>
      <w:r w:rsidR="00953D11">
        <w:rPr>
          <w:rFonts w:ascii="Garamond" w:hAnsi="Garamond"/>
        </w:rPr>
        <w:t xml:space="preserve">in </w:t>
      </w:r>
      <w:r w:rsidR="00745134">
        <w:rPr>
          <w:rFonts w:ascii="Garamond" w:hAnsi="Garamond"/>
        </w:rPr>
        <w:t>the media’s</w:t>
      </w:r>
      <w:r w:rsidR="00745134">
        <w:rPr>
          <w:rFonts w:ascii="Garamond" w:hAnsi="Garamond"/>
          <w:b/>
        </w:rPr>
        <w:t xml:space="preserve"> </w:t>
      </w:r>
      <w:r w:rsidR="00953D11">
        <w:rPr>
          <w:rFonts w:ascii="Garamond" w:hAnsi="Garamond"/>
        </w:rPr>
        <w:t>political-based framing of the Supreme Court’s decisions?</w:t>
      </w:r>
    </w:p>
    <w:p w14:paraId="457BE4BB" w14:textId="77777777" w:rsidR="00C47B07" w:rsidRDefault="00C47B07" w:rsidP="006747C7">
      <w:pPr>
        <w:ind w:left="794" w:right="794"/>
        <w:jc w:val="both"/>
        <w:rPr>
          <w:rFonts w:ascii="Garamond" w:hAnsi="Garamond"/>
        </w:rPr>
      </w:pPr>
    </w:p>
    <w:p w14:paraId="2ADDD4AB" w14:textId="4DBD89F9" w:rsidR="00B41407" w:rsidRPr="00B41407" w:rsidRDefault="008F4AD9" w:rsidP="00B41407">
      <w:pPr>
        <w:spacing w:line="360" w:lineRule="auto"/>
        <w:jc w:val="both"/>
        <w:rPr>
          <w:rFonts w:ascii="Garamond" w:hAnsi="Garamond"/>
        </w:rPr>
      </w:pPr>
      <w:r>
        <w:rPr>
          <w:rFonts w:ascii="Garamond" w:hAnsi="Garamond"/>
        </w:rPr>
        <w:tab/>
      </w:r>
      <w:r w:rsidR="00353C7A">
        <w:rPr>
          <w:rFonts w:ascii="Garamond" w:hAnsi="Garamond"/>
        </w:rPr>
        <w:t xml:space="preserve">To </w:t>
      </w:r>
      <w:r w:rsidR="00C14079">
        <w:rPr>
          <w:rFonts w:ascii="Garamond" w:hAnsi="Garamond"/>
        </w:rPr>
        <w:t xml:space="preserve">answer these questions </w:t>
      </w:r>
      <w:r w:rsidR="00353C7A">
        <w:rPr>
          <w:rFonts w:ascii="Garamond" w:hAnsi="Garamond"/>
        </w:rPr>
        <w:t xml:space="preserve">and consider </w:t>
      </w:r>
      <w:r w:rsidR="002537EF">
        <w:rPr>
          <w:rFonts w:ascii="Garamond" w:hAnsi="Garamond"/>
        </w:rPr>
        <w:t xml:space="preserve">some of the implications of our findings, the remainder of this paper proceeds as follows. </w:t>
      </w:r>
      <w:r w:rsidR="0059309E">
        <w:rPr>
          <w:rFonts w:ascii="Garamond" w:hAnsi="Garamond"/>
        </w:rPr>
        <w:t>In</w:t>
      </w:r>
      <w:r w:rsidR="00610040">
        <w:rPr>
          <w:rFonts w:ascii="Garamond" w:hAnsi="Garamond"/>
        </w:rPr>
        <w:t xml:space="preserve"> Section 2</w:t>
      </w:r>
      <w:r w:rsidR="0059309E">
        <w:rPr>
          <w:rFonts w:ascii="Garamond" w:hAnsi="Garamond"/>
        </w:rPr>
        <w:t>, brief description</w:t>
      </w:r>
      <w:r w:rsidR="00610040">
        <w:rPr>
          <w:rFonts w:ascii="Garamond" w:hAnsi="Garamond"/>
        </w:rPr>
        <w:t>s</w:t>
      </w:r>
      <w:r w:rsidR="0059309E">
        <w:rPr>
          <w:rFonts w:ascii="Garamond" w:hAnsi="Garamond"/>
        </w:rPr>
        <w:t xml:space="preserve"> of the </w:t>
      </w:r>
      <w:r w:rsidR="0059309E" w:rsidRPr="00C14079">
        <w:rPr>
          <w:rFonts w:ascii="Garamond" w:hAnsi="Garamond"/>
          <w:i/>
        </w:rPr>
        <w:t xml:space="preserve">Rodriguez </w:t>
      </w:r>
      <w:r w:rsidR="0059309E">
        <w:rPr>
          <w:rFonts w:ascii="Garamond" w:hAnsi="Garamond"/>
        </w:rPr>
        <w:t xml:space="preserve">and </w:t>
      </w:r>
      <w:r w:rsidR="0059309E" w:rsidRPr="00C14079">
        <w:rPr>
          <w:rFonts w:ascii="Garamond" w:hAnsi="Garamond"/>
          <w:i/>
        </w:rPr>
        <w:t xml:space="preserve">Carter </w:t>
      </w:r>
      <w:r w:rsidR="0059309E">
        <w:rPr>
          <w:rFonts w:ascii="Garamond" w:hAnsi="Garamond"/>
        </w:rPr>
        <w:t xml:space="preserve">cases </w:t>
      </w:r>
      <w:r w:rsidR="00CB5139">
        <w:rPr>
          <w:rFonts w:ascii="Garamond" w:hAnsi="Garamond"/>
        </w:rPr>
        <w:t xml:space="preserve">are presented, including key similarities and differences in the Court’s decisions. </w:t>
      </w:r>
      <w:r w:rsidR="00610040">
        <w:rPr>
          <w:rFonts w:ascii="Garamond" w:hAnsi="Garamond"/>
        </w:rPr>
        <w:t xml:space="preserve">Next, the methodology for the media content analysis is </w:t>
      </w:r>
      <w:r w:rsidR="00262886">
        <w:rPr>
          <w:rFonts w:ascii="Garamond" w:hAnsi="Garamond"/>
        </w:rPr>
        <w:t>presented</w:t>
      </w:r>
      <w:r w:rsidR="00610040">
        <w:rPr>
          <w:rFonts w:ascii="Garamond" w:hAnsi="Garamond"/>
        </w:rPr>
        <w:t xml:space="preserve"> followed </w:t>
      </w:r>
      <w:r w:rsidR="00C43865">
        <w:rPr>
          <w:rFonts w:ascii="Garamond" w:hAnsi="Garamond"/>
        </w:rPr>
        <w:t xml:space="preserve">by </w:t>
      </w:r>
      <w:r w:rsidR="00262886">
        <w:rPr>
          <w:rFonts w:ascii="Garamond" w:hAnsi="Garamond"/>
        </w:rPr>
        <w:t xml:space="preserve">our findings. </w:t>
      </w:r>
      <w:r w:rsidR="008B0EC5">
        <w:rPr>
          <w:rFonts w:ascii="Garamond" w:hAnsi="Garamond"/>
        </w:rPr>
        <w:t xml:space="preserve">In comparing our early </w:t>
      </w:r>
      <w:r w:rsidR="008B0EC5" w:rsidRPr="008B0EC5">
        <w:rPr>
          <w:rFonts w:ascii="Garamond" w:hAnsi="Garamond"/>
          <w:i/>
        </w:rPr>
        <w:t>Charter</w:t>
      </w:r>
      <w:r w:rsidR="008B0EC5">
        <w:rPr>
          <w:rFonts w:ascii="Garamond" w:hAnsi="Garamond"/>
        </w:rPr>
        <w:t xml:space="preserve"> decision (</w:t>
      </w:r>
      <w:r w:rsidR="008B0EC5">
        <w:rPr>
          <w:rFonts w:ascii="Garamond" w:hAnsi="Garamond"/>
          <w:i/>
        </w:rPr>
        <w:t>Rodriguez</w:t>
      </w:r>
      <w:r w:rsidR="008B0EC5">
        <w:rPr>
          <w:rFonts w:ascii="Garamond" w:hAnsi="Garamond"/>
        </w:rPr>
        <w:t xml:space="preserve">) to our </w:t>
      </w:r>
      <w:r w:rsidR="001A1FA0">
        <w:rPr>
          <w:rFonts w:ascii="Garamond" w:hAnsi="Garamond"/>
        </w:rPr>
        <w:t>contemporary</w:t>
      </w:r>
      <w:r w:rsidR="008B0EC5">
        <w:rPr>
          <w:rFonts w:ascii="Garamond" w:hAnsi="Garamond"/>
        </w:rPr>
        <w:t xml:space="preserve"> </w:t>
      </w:r>
      <w:r w:rsidR="008B0EC5">
        <w:rPr>
          <w:rFonts w:ascii="Garamond" w:hAnsi="Garamond"/>
          <w:i/>
        </w:rPr>
        <w:t xml:space="preserve">Charter </w:t>
      </w:r>
      <w:r w:rsidR="008B0EC5">
        <w:rPr>
          <w:rFonts w:ascii="Garamond" w:hAnsi="Garamond"/>
        </w:rPr>
        <w:t>decision (</w:t>
      </w:r>
      <w:r w:rsidR="008B0EC5">
        <w:rPr>
          <w:rFonts w:ascii="Garamond" w:hAnsi="Garamond"/>
          <w:i/>
        </w:rPr>
        <w:t>Carter</w:t>
      </w:r>
      <w:r w:rsidR="008B0EC5">
        <w:rPr>
          <w:rFonts w:ascii="Garamond" w:hAnsi="Garamond"/>
        </w:rPr>
        <w:t>), we uncover several findings</w:t>
      </w:r>
      <w:r w:rsidR="00985E21">
        <w:rPr>
          <w:rFonts w:ascii="Garamond" w:hAnsi="Garamond"/>
        </w:rPr>
        <w:t xml:space="preserve"> of interest</w:t>
      </w:r>
      <w:r w:rsidR="008B0EC5">
        <w:rPr>
          <w:rFonts w:ascii="Garamond" w:hAnsi="Garamond"/>
        </w:rPr>
        <w:t xml:space="preserve">. </w:t>
      </w:r>
      <w:r w:rsidR="00CF3629">
        <w:rPr>
          <w:rFonts w:ascii="Garamond" w:hAnsi="Garamond"/>
        </w:rPr>
        <w:t>For both c</w:t>
      </w:r>
      <w:r w:rsidR="006069D9">
        <w:rPr>
          <w:rFonts w:ascii="Garamond" w:hAnsi="Garamond"/>
        </w:rPr>
        <w:t>ase studies</w:t>
      </w:r>
      <w:r w:rsidR="00325E44">
        <w:rPr>
          <w:rFonts w:ascii="Garamond" w:hAnsi="Garamond"/>
        </w:rPr>
        <w:t xml:space="preserve">, </w:t>
      </w:r>
      <w:r w:rsidR="006069D9">
        <w:rPr>
          <w:rFonts w:ascii="Garamond" w:hAnsi="Garamond"/>
        </w:rPr>
        <w:t>the use of political frames increased after the Supreme Court’s decision on doctor-assisted death</w:t>
      </w:r>
      <w:r w:rsidR="00D45AD7">
        <w:rPr>
          <w:rFonts w:ascii="Garamond" w:hAnsi="Garamond"/>
        </w:rPr>
        <w:t xml:space="preserve">, suggesting </w:t>
      </w:r>
      <w:r w:rsidR="00460B93">
        <w:rPr>
          <w:rFonts w:ascii="Garamond" w:hAnsi="Garamond"/>
        </w:rPr>
        <w:t>continuity</w:t>
      </w:r>
      <w:r w:rsidR="00D45AD7">
        <w:rPr>
          <w:rFonts w:ascii="Garamond" w:hAnsi="Garamond"/>
        </w:rPr>
        <w:t xml:space="preserve"> in media coverage</w:t>
      </w:r>
      <w:r w:rsidR="00460B93">
        <w:rPr>
          <w:rFonts w:ascii="Garamond" w:hAnsi="Garamond"/>
        </w:rPr>
        <w:t xml:space="preserve"> of the Supreme Court</w:t>
      </w:r>
      <w:r w:rsidR="00D45AD7">
        <w:rPr>
          <w:rFonts w:ascii="Garamond" w:hAnsi="Garamond"/>
        </w:rPr>
        <w:t xml:space="preserve"> over time. </w:t>
      </w:r>
      <w:r w:rsidR="008B0EC5">
        <w:rPr>
          <w:rFonts w:ascii="Garamond" w:hAnsi="Garamond"/>
        </w:rPr>
        <w:t>In terms of noteworthy differences between the cases, we find that medical frames decrease post</w:t>
      </w:r>
      <w:r w:rsidR="005F7D0E">
        <w:rPr>
          <w:rFonts w:ascii="Garamond" w:hAnsi="Garamond"/>
        </w:rPr>
        <w:t>-</w:t>
      </w:r>
      <w:r w:rsidR="008B0EC5">
        <w:rPr>
          <w:rFonts w:ascii="Garamond" w:hAnsi="Garamond"/>
          <w:i/>
        </w:rPr>
        <w:t>Rodriguez</w:t>
      </w:r>
      <w:r w:rsidR="008B0EC5">
        <w:rPr>
          <w:rFonts w:ascii="Garamond" w:hAnsi="Garamond"/>
        </w:rPr>
        <w:t xml:space="preserve"> and increase post</w:t>
      </w:r>
      <w:r w:rsidR="005F7D0E">
        <w:rPr>
          <w:rFonts w:ascii="Garamond" w:hAnsi="Garamond"/>
        </w:rPr>
        <w:t>-</w:t>
      </w:r>
      <w:r w:rsidR="008B0EC5">
        <w:rPr>
          <w:rFonts w:ascii="Garamond" w:hAnsi="Garamond"/>
          <w:i/>
        </w:rPr>
        <w:t>Carter</w:t>
      </w:r>
      <w:r w:rsidR="008B0EC5">
        <w:rPr>
          <w:rFonts w:ascii="Garamond" w:hAnsi="Garamond"/>
        </w:rPr>
        <w:t xml:space="preserve">. We </w:t>
      </w:r>
      <w:r w:rsidR="005F7D0E">
        <w:rPr>
          <w:rFonts w:ascii="Garamond" w:hAnsi="Garamond"/>
        </w:rPr>
        <w:t>suggest</w:t>
      </w:r>
      <w:r w:rsidR="008B0EC5">
        <w:rPr>
          <w:rFonts w:ascii="Garamond" w:hAnsi="Garamond"/>
        </w:rPr>
        <w:t xml:space="preserve"> that the</w:t>
      </w:r>
      <w:r w:rsidR="006009A1">
        <w:rPr>
          <w:rFonts w:ascii="Garamond" w:hAnsi="Garamond"/>
        </w:rPr>
        <w:t xml:space="preserve"> sustained medical-based discussion reflects the change in the policymaking environment post</w:t>
      </w:r>
      <w:r w:rsidR="004201C8">
        <w:rPr>
          <w:rFonts w:ascii="Garamond" w:hAnsi="Garamond"/>
        </w:rPr>
        <w:t>-</w:t>
      </w:r>
      <w:r w:rsidR="006009A1">
        <w:rPr>
          <w:rFonts w:ascii="Garamond" w:hAnsi="Garamond"/>
          <w:i/>
        </w:rPr>
        <w:t>Carter</w:t>
      </w:r>
      <w:r w:rsidR="006009A1">
        <w:rPr>
          <w:rFonts w:ascii="Garamond" w:hAnsi="Garamond"/>
        </w:rPr>
        <w:t xml:space="preserve">, which required a legislative response from Parliament to regulate physician-assisted suicide. </w:t>
      </w:r>
      <w:ins w:id="2" w:author="Erin  Crandall" w:date="2016-05-29T22:12:00Z">
        <w:r w:rsidR="007343FE">
          <w:rPr>
            <w:rFonts w:ascii="Garamond" w:hAnsi="Garamond"/>
          </w:rPr>
          <w:t xml:space="preserve">Overall, however, we find little difference in medical-based framing between the two cases, suggesting that social science evidence has not </w:t>
        </w:r>
      </w:ins>
      <w:ins w:id="3" w:author="Erin  Crandall" w:date="2016-05-29T22:14:00Z">
        <w:r w:rsidR="007343FE">
          <w:rPr>
            <w:rFonts w:ascii="Garamond" w:hAnsi="Garamond"/>
          </w:rPr>
          <w:t xml:space="preserve">had </w:t>
        </w:r>
      </w:ins>
      <w:ins w:id="4" w:author="Erin  Crandall" w:date="2016-05-29T22:12:00Z">
        <w:r w:rsidR="007343FE">
          <w:rPr>
            <w:rFonts w:ascii="Garamond" w:hAnsi="Garamond"/>
          </w:rPr>
          <w:t xml:space="preserve">a </w:t>
        </w:r>
      </w:ins>
      <w:ins w:id="5" w:author="Erin  Crandall" w:date="2016-05-29T22:14:00Z">
        <w:r w:rsidR="007343FE">
          <w:rPr>
            <w:rFonts w:ascii="Garamond" w:hAnsi="Garamond"/>
          </w:rPr>
          <w:t>significant</w:t>
        </w:r>
      </w:ins>
      <w:ins w:id="6" w:author="Erin  Crandall" w:date="2016-05-29T22:12:00Z">
        <w:r w:rsidR="007343FE">
          <w:rPr>
            <w:rFonts w:ascii="Garamond" w:hAnsi="Garamond"/>
          </w:rPr>
          <w:t xml:space="preserve"> </w:t>
        </w:r>
      </w:ins>
      <w:ins w:id="7" w:author="Erin  Crandall" w:date="2016-05-29T22:14:00Z">
        <w:r w:rsidR="007343FE">
          <w:rPr>
            <w:rFonts w:ascii="Garamond" w:hAnsi="Garamond"/>
          </w:rPr>
          <w:t xml:space="preserve">impact on the way the media covers the Supreme Court’s decisions. </w:t>
        </w:r>
      </w:ins>
      <w:r w:rsidR="006009A1">
        <w:rPr>
          <w:rFonts w:ascii="Garamond" w:hAnsi="Garamond"/>
        </w:rPr>
        <w:t xml:space="preserve">Finally, we note that coverage of both cases differs between local and national newspapers. </w:t>
      </w:r>
      <w:r w:rsidR="00262886" w:rsidRPr="008B0EC5">
        <w:rPr>
          <w:rFonts w:ascii="Garamond" w:hAnsi="Garamond"/>
        </w:rPr>
        <w:t>In</w:t>
      </w:r>
      <w:r w:rsidR="00262886">
        <w:rPr>
          <w:rFonts w:ascii="Garamond" w:hAnsi="Garamond"/>
        </w:rPr>
        <w:t xml:space="preserve"> Section 3, </w:t>
      </w:r>
      <w:r w:rsidR="004031D2">
        <w:rPr>
          <w:rFonts w:ascii="Garamond" w:hAnsi="Garamond"/>
        </w:rPr>
        <w:t xml:space="preserve">we consider what these findings mean in terms </w:t>
      </w:r>
      <w:r w:rsidR="000D26B6" w:rsidRPr="00136ACE">
        <w:rPr>
          <w:rFonts w:ascii="Garamond" w:hAnsi="Garamond"/>
        </w:rPr>
        <w:t xml:space="preserve">of how </w:t>
      </w:r>
      <w:r w:rsidR="00F432E3" w:rsidRPr="00136ACE">
        <w:rPr>
          <w:rFonts w:ascii="Garamond" w:hAnsi="Garamond"/>
        </w:rPr>
        <w:t xml:space="preserve">the </w:t>
      </w:r>
      <w:r w:rsidR="005B6F8E" w:rsidRPr="00136ACE">
        <w:rPr>
          <w:rFonts w:ascii="Garamond" w:hAnsi="Garamond"/>
        </w:rPr>
        <w:t>Supreme Co</w:t>
      </w:r>
      <w:r w:rsidR="00F432E3" w:rsidRPr="00136ACE">
        <w:rPr>
          <w:rFonts w:ascii="Garamond" w:hAnsi="Garamond"/>
        </w:rPr>
        <w:t xml:space="preserve">urt is likely to be understood by the public and </w:t>
      </w:r>
      <w:r w:rsidR="00B41407" w:rsidRPr="00136ACE">
        <w:rPr>
          <w:rFonts w:ascii="Garamond" w:hAnsi="Garamond"/>
        </w:rPr>
        <w:t>the consequences for the practice</w:t>
      </w:r>
      <w:r w:rsidR="00396064">
        <w:rPr>
          <w:rFonts w:ascii="Garamond" w:hAnsi="Garamond"/>
        </w:rPr>
        <w:t xml:space="preserve"> and study of Canadian courts.</w:t>
      </w:r>
    </w:p>
    <w:p w14:paraId="61F111DD" w14:textId="77777777" w:rsidR="00B5486C" w:rsidRPr="008F1CD9" w:rsidRDefault="00B5486C" w:rsidP="008F1CD9">
      <w:pPr>
        <w:spacing w:line="360" w:lineRule="auto"/>
        <w:ind w:firstLine="720"/>
        <w:rPr>
          <w:rFonts w:ascii="Garamond" w:hAnsi="Garamond"/>
          <w:color w:val="000000"/>
        </w:rPr>
      </w:pPr>
    </w:p>
    <w:p w14:paraId="6A0CA726" w14:textId="7E82D570" w:rsidR="008F1CD9" w:rsidRPr="008F1CD9" w:rsidRDefault="003019FA" w:rsidP="008F1CD9">
      <w:pPr>
        <w:spacing w:line="360" w:lineRule="auto"/>
        <w:rPr>
          <w:rFonts w:ascii="Garamond" w:hAnsi="Garamond"/>
          <w:b/>
          <w:color w:val="000000"/>
        </w:rPr>
      </w:pPr>
      <w:r w:rsidRPr="008F1CD9">
        <w:rPr>
          <w:rFonts w:ascii="Garamond" w:hAnsi="Garamond"/>
          <w:b/>
          <w:color w:val="000000"/>
        </w:rPr>
        <w:t>Section 2: Case Study</w:t>
      </w:r>
    </w:p>
    <w:p w14:paraId="79071D05" w14:textId="7C4323E4" w:rsidR="00F972A5" w:rsidRPr="008F1CD9" w:rsidRDefault="008F1CD9" w:rsidP="008F1CD9">
      <w:pPr>
        <w:spacing w:line="360" w:lineRule="auto"/>
        <w:rPr>
          <w:rFonts w:ascii="Garamond" w:hAnsi="Garamond"/>
          <w:u w:val="single"/>
        </w:rPr>
      </w:pPr>
      <w:r>
        <w:rPr>
          <w:rFonts w:ascii="Garamond" w:hAnsi="Garamond"/>
          <w:u w:val="single"/>
        </w:rPr>
        <w:t>A.</w:t>
      </w:r>
      <w:r>
        <w:rPr>
          <w:rFonts w:ascii="Garamond" w:hAnsi="Garamond"/>
          <w:u w:val="single"/>
        </w:rPr>
        <w:tab/>
      </w:r>
      <w:r w:rsidR="00F972A5" w:rsidRPr="008F1CD9">
        <w:rPr>
          <w:rFonts w:ascii="Garamond" w:hAnsi="Garamond"/>
          <w:u w:val="single"/>
        </w:rPr>
        <w:t>Supreme Court and Doctor-Assisted Death</w:t>
      </w:r>
    </w:p>
    <w:p w14:paraId="74DE52F4" w14:textId="1E6AF0F6" w:rsidR="00F71186" w:rsidRPr="001B2BCA" w:rsidRDefault="0054792A" w:rsidP="001B2BCA">
      <w:pPr>
        <w:spacing w:line="360" w:lineRule="auto"/>
        <w:ind w:firstLine="720"/>
        <w:jc w:val="both"/>
        <w:rPr>
          <w:rFonts w:ascii="Garamond" w:hAnsi="Garamond"/>
          <w:lang w:val="en-CA"/>
        </w:rPr>
      </w:pPr>
      <w:r>
        <w:rPr>
          <w:rFonts w:ascii="Garamond" w:hAnsi="Garamond"/>
        </w:rPr>
        <w:t xml:space="preserve">Because we are particularly interested in the use of social science evidence by the Supreme Court, </w:t>
      </w:r>
      <w:r w:rsidR="00F71186" w:rsidRPr="00F71186">
        <w:rPr>
          <w:rFonts w:ascii="Garamond" w:hAnsi="Garamond"/>
        </w:rPr>
        <w:t xml:space="preserve">it is useful to clarify the two different types of facts considered in constitutional litigation – adjudicative facts and legislative facts. As set out by the Court in </w:t>
      </w:r>
      <w:r w:rsidR="00F71186" w:rsidRPr="00F71186">
        <w:rPr>
          <w:rFonts w:ascii="Garamond" w:hAnsi="Garamond"/>
          <w:i/>
          <w:lang w:val="en-CA"/>
        </w:rPr>
        <w:t>Danson</w:t>
      </w:r>
      <w:r w:rsidR="00F71186" w:rsidRPr="00F71186">
        <w:rPr>
          <w:rFonts w:ascii="Garamond" w:hAnsi="Garamond"/>
          <w:i/>
          <w:iCs/>
          <w:lang w:val="en-CA"/>
        </w:rPr>
        <w:t> v.</w:t>
      </w:r>
      <w:r w:rsidR="00F71186" w:rsidRPr="00F71186">
        <w:rPr>
          <w:rFonts w:ascii="Garamond" w:hAnsi="Garamond"/>
          <w:i/>
          <w:lang w:val="en-CA"/>
        </w:rPr>
        <w:t xml:space="preserve"> Ontario (Attorney General) </w:t>
      </w:r>
      <w:r w:rsidR="00F71186" w:rsidRPr="00F71186">
        <w:rPr>
          <w:rFonts w:ascii="Garamond" w:hAnsi="Garamond"/>
          <w:lang w:val="en-CA"/>
        </w:rPr>
        <w:t>(1990),</w:t>
      </w:r>
      <w:r w:rsidR="00F71186" w:rsidRPr="00F71186">
        <w:rPr>
          <w:rFonts w:ascii="Garamond" w:hAnsi="Garamond"/>
          <w:b/>
          <w:lang w:val="en-CA"/>
        </w:rPr>
        <w:t xml:space="preserve"> </w:t>
      </w:r>
      <w:r w:rsidR="00F71186" w:rsidRPr="00F71186">
        <w:rPr>
          <w:rFonts w:ascii="Garamond" w:hAnsi="Garamond"/>
          <w:lang w:val="en-CA"/>
        </w:rPr>
        <w:t xml:space="preserve">adjudicative facts are those that relate to the particular context of the immediate parties involved in the case. They are specific and must be proved by admissible evidence. By contrast, legislative facts are those that establish the purpose and background of legislation, including its social, economic and cultural context (para. 53). Such legislative facts can include social science evidence, in which case they are often referred to as social facts or social science-based facts. </w:t>
      </w:r>
      <w:r w:rsidR="007343FE">
        <w:rPr>
          <w:rFonts w:ascii="Garamond" w:hAnsi="Garamond"/>
          <w:lang w:val="en-CA"/>
        </w:rPr>
        <w:t>As will be seen in the</w:t>
      </w:r>
      <w:r w:rsidR="00446587" w:rsidRPr="008F1CD9">
        <w:rPr>
          <w:rFonts w:ascii="Garamond" w:hAnsi="Garamond"/>
        </w:rPr>
        <w:t xml:space="preserve"> </w:t>
      </w:r>
      <w:r w:rsidR="003169F7">
        <w:rPr>
          <w:rFonts w:ascii="Garamond" w:hAnsi="Garamond"/>
        </w:rPr>
        <w:t>reviews o</w:t>
      </w:r>
      <w:r w:rsidR="00446587" w:rsidRPr="008F1CD9">
        <w:rPr>
          <w:rFonts w:ascii="Garamond" w:hAnsi="Garamond"/>
        </w:rPr>
        <w:t xml:space="preserve">f </w:t>
      </w:r>
      <w:r w:rsidR="00446587" w:rsidRPr="008F1CD9">
        <w:rPr>
          <w:rFonts w:ascii="Garamond" w:hAnsi="Garamond"/>
          <w:i/>
        </w:rPr>
        <w:t xml:space="preserve">Rodriguez </w:t>
      </w:r>
      <w:r w:rsidR="00446587" w:rsidRPr="008F1CD9">
        <w:rPr>
          <w:rFonts w:ascii="Garamond" w:hAnsi="Garamond"/>
        </w:rPr>
        <w:t xml:space="preserve">and </w:t>
      </w:r>
      <w:r w:rsidR="00446587" w:rsidRPr="008F1CD9">
        <w:rPr>
          <w:rFonts w:ascii="Garamond" w:hAnsi="Garamond"/>
          <w:i/>
        </w:rPr>
        <w:t>Carter</w:t>
      </w:r>
      <w:r w:rsidR="003169F7">
        <w:rPr>
          <w:rFonts w:ascii="Garamond" w:hAnsi="Garamond"/>
        </w:rPr>
        <w:t>,</w:t>
      </w:r>
      <w:r w:rsidR="00446587" w:rsidRPr="008F1CD9">
        <w:rPr>
          <w:rFonts w:ascii="Garamond" w:hAnsi="Garamond"/>
        </w:rPr>
        <w:t xml:space="preserve"> </w:t>
      </w:r>
      <w:r w:rsidR="002A1AB9">
        <w:rPr>
          <w:rFonts w:ascii="Garamond" w:hAnsi="Garamond"/>
        </w:rPr>
        <w:t>the use of social science evidence</w:t>
      </w:r>
      <w:r w:rsidR="00446587" w:rsidRPr="008F1CD9">
        <w:rPr>
          <w:rFonts w:ascii="Garamond" w:hAnsi="Garamond"/>
        </w:rPr>
        <w:t xml:space="preserve"> </w:t>
      </w:r>
      <w:r w:rsidR="003169F7">
        <w:rPr>
          <w:rFonts w:ascii="Garamond" w:hAnsi="Garamond"/>
        </w:rPr>
        <w:t xml:space="preserve">played an important part in </w:t>
      </w:r>
      <w:r w:rsidR="0016304D">
        <w:rPr>
          <w:rFonts w:ascii="Garamond" w:hAnsi="Garamond"/>
        </w:rPr>
        <w:t>the different outcomes in these cases</w:t>
      </w:r>
      <w:r w:rsidR="00446587">
        <w:rPr>
          <w:rFonts w:ascii="Garamond" w:hAnsi="Garamond"/>
        </w:rPr>
        <w:t xml:space="preserve">. </w:t>
      </w:r>
    </w:p>
    <w:p w14:paraId="75C2705D" w14:textId="3F61115D" w:rsidR="008F1CD9" w:rsidRPr="008F1CD9" w:rsidRDefault="008F1CD9" w:rsidP="008F1CD9">
      <w:pPr>
        <w:spacing w:line="360" w:lineRule="auto"/>
        <w:jc w:val="both"/>
        <w:rPr>
          <w:rFonts w:ascii="Garamond" w:hAnsi="Garamond"/>
        </w:rPr>
      </w:pPr>
      <w:r w:rsidRPr="008F1CD9">
        <w:rPr>
          <w:rFonts w:ascii="Garamond" w:hAnsi="Garamond"/>
        </w:rPr>
        <w:tab/>
        <w:t xml:space="preserve">In 1992, Sue Rodriguez, a woman suffering from amyotrophic lateral sclerosis (ALS), applied to the Supreme Court of British Columbia for an order to declare section 241(b) of the </w:t>
      </w:r>
      <w:r w:rsidRPr="008F1CD9">
        <w:rPr>
          <w:rFonts w:ascii="Garamond" w:hAnsi="Garamond"/>
          <w:i/>
        </w:rPr>
        <w:t>Criminal Code</w:t>
      </w:r>
      <w:r w:rsidRPr="008F1CD9">
        <w:rPr>
          <w:rFonts w:ascii="Garamond" w:hAnsi="Garamond"/>
        </w:rPr>
        <w:t xml:space="preserve"> invalid </w:t>
      </w:r>
      <w:r w:rsidR="00F17692">
        <w:rPr>
          <w:rFonts w:ascii="Garamond" w:hAnsi="Garamond"/>
        </w:rPr>
        <w:t>so</w:t>
      </w:r>
      <w:r w:rsidR="00B226F5">
        <w:rPr>
          <w:rFonts w:ascii="Garamond" w:hAnsi="Garamond"/>
        </w:rPr>
        <w:t xml:space="preserve"> that she could secure</w:t>
      </w:r>
      <w:r w:rsidRPr="008F1CD9">
        <w:rPr>
          <w:rFonts w:ascii="Garamond" w:hAnsi="Garamond"/>
        </w:rPr>
        <w:t xml:space="preserve"> </w:t>
      </w:r>
      <w:r w:rsidR="00B226F5">
        <w:rPr>
          <w:rFonts w:ascii="Garamond" w:hAnsi="Garamond"/>
        </w:rPr>
        <w:t>a physician administered death</w:t>
      </w:r>
      <w:r w:rsidRPr="008F1CD9">
        <w:rPr>
          <w:rFonts w:ascii="Garamond" w:hAnsi="Garamond"/>
        </w:rPr>
        <w:t>. Rodriguez claimed that she wanted to control the manner and circumstances of her death, but would be unable to do so without the assistance of a physician, as h</w:t>
      </w:r>
      <w:r w:rsidR="00B226F5">
        <w:rPr>
          <w:rFonts w:ascii="Garamond" w:hAnsi="Garamond"/>
        </w:rPr>
        <w:t>er illness had made it physically impossible to do so alone</w:t>
      </w:r>
      <w:r w:rsidRPr="008F1CD9">
        <w:rPr>
          <w:rFonts w:ascii="Garamond" w:hAnsi="Garamond"/>
        </w:rPr>
        <w:t>. Rodriguez argued that the c</w:t>
      </w:r>
      <w:r w:rsidR="004E2838">
        <w:rPr>
          <w:rFonts w:ascii="Garamond" w:hAnsi="Garamond"/>
        </w:rPr>
        <w:t>riminal prohibition on assisted-</w:t>
      </w:r>
      <w:r w:rsidR="00B226F5">
        <w:rPr>
          <w:rFonts w:ascii="Garamond" w:hAnsi="Garamond"/>
        </w:rPr>
        <w:t xml:space="preserve">death </w:t>
      </w:r>
      <w:r w:rsidRPr="008F1CD9">
        <w:rPr>
          <w:rFonts w:ascii="Garamond" w:hAnsi="Garamond"/>
        </w:rPr>
        <w:t xml:space="preserve">violated her right to life, liberty, and security of the person (section 7), right against cruel and unusual treatment (section 12), and her right to equality (section 15) under the </w:t>
      </w:r>
      <w:r w:rsidRPr="008F1CD9">
        <w:rPr>
          <w:rFonts w:ascii="Garamond" w:hAnsi="Garamond"/>
          <w:i/>
        </w:rPr>
        <w:t>Charter (Rodriguez v. B.C.</w:t>
      </w:r>
      <w:r w:rsidRPr="008F1CD9">
        <w:rPr>
          <w:rFonts w:ascii="Garamond" w:hAnsi="Garamond"/>
        </w:rPr>
        <w:t>, at paras. 119 to 121)</w:t>
      </w:r>
      <w:r w:rsidRPr="008F1CD9">
        <w:rPr>
          <w:rFonts w:ascii="Garamond" w:hAnsi="Garamond"/>
          <w:i/>
        </w:rPr>
        <w:t xml:space="preserve">. </w:t>
      </w:r>
      <w:r w:rsidRPr="008F1CD9">
        <w:rPr>
          <w:rFonts w:ascii="Garamond" w:hAnsi="Garamond"/>
        </w:rPr>
        <w:t xml:space="preserve">The Supreme Court of B.C. and the B.C. Court of Appeal dismissed Rodriguez’s application and the matter was appealed to the Supreme Court. </w:t>
      </w:r>
    </w:p>
    <w:p w14:paraId="3F5D9A98" w14:textId="06DAE0DE" w:rsidR="008F1CD9" w:rsidRPr="008F1CD9" w:rsidRDefault="008F1CD9" w:rsidP="008F1CD9">
      <w:pPr>
        <w:spacing w:line="360" w:lineRule="auto"/>
        <w:jc w:val="both"/>
        <w:rPr>
          <w:rFonts w:ascii="Garamond" w:hAnsi="Garamond"/>
        </w:rPr>
      </w:pPr>
      <w:r w:rsidRPr="008F1CD9">
        <w:rPr>
          <w:rFonts w:ascii="Garamond" w:hAnsi="Garamond"/>
        </w:rPr>
        <w:tab/>
        <w:t xml:space="preserve">In a 5 to 4 decision, the Supreme Court rejected Rodriguez’s application to invalidate section 241(b) of the </w:t>
      </w:r>
      <w:r w:rsidRPr="008F1CD9">
        <w:rPr>
          <w:rFonts w:ascii="Garamond" w:hAnsi="Garamond"/>
          <w:i/>
        </w:rPr>
        <w:t>Criminal Code</w:t>
      </w:r>
      <w:r w:rsidRPr="008F1CD9">
        <w:rPr>
          <w:rFonts w:ascii="Garamond" w:hAnsi="Garamond"/>
        </w:rPr>
        <w:t xml:space="preserve">, </w:t>
      </w:r>
      <w:r w:rsidR="00B226F5">
        <w:rPr>
          <w:rFonts w:ascii="Garamond" w:hAnsi="Garamond"/>
        </w:rPr>
        <w:t xml:space="preserve">thus </w:t>
      </w:r>
      <w:r w:rsidRPr="008F1CD9">
        <w:rPr>
          <w:rFonts w:ascii="Garamond" w:hAnsi="Garamond"/>
        </w:rPr>
        <w:t xml:space="preserve">dismissing her appeal. Most of the arguments made by Rodriguez centered on section 7 of the </w:t>
      </w:r>
      <w:r w:rsidRPr="008F1CD9">
        <w:rPr>
          <w:rFonts w:ascii="Garamond" w:hAnsi="Garamond"/>
          <w:i/>
        </w:rPr>
        <w:t>Charter.</w:t>
      </w:r>
      <w:r w:rsidR="00D50433">
        <w:rPr>
          <w:rFonts w:ascii="Garamond" w:hAnsi="Garamond"/>
        </w:rPr>
        <w:t xml:space="preserve"> Rodrig</w:t>
      </w:r>
      <w:r w:rsidR="00B226F5">
        <w:rPr>
          <w:rFonts w:ascii="Garamond" w:hAnsi="Garamond"/>
        </w:rPr>
        <w:t>uez claimed that</w:t>
      </w:r>
      <w:r w:rsidRPr="008F1CD9">
        <w:rPr>
          <w:rFonts w:ascii="Garamond" w:hAnsi="Garamond"/>
        </w:rPr>
        <w:t xml:space="preserve"> by </w:t>
      </w:r>
      <w:r w:rsidR="00B226F5">
        <w:rPr>
          <w:rFonts w:ascii="Garamond" w:hAnsi="Garamond"/>
        </w:rPr>
        <w:t xml:space="preserve">making the act of </w:t>
      </w:r>
      <w:r w:rsidRPr="008F1CD9">
        <w:rPr>
          <w:rFonts w:ascii="Garamond" w:hAnsi="Garamond"/>
        </w:rPr>
        <w:t>assist</w:t>
      </w:r>
      <w:r w:rsidR="00B226F5">
        <w:rPr>
          <w:rFonts w:ascii="Garamond" w:hAnsi="Garamond"/>
        </w:rPr>
        <w:t>ing her in terminating her life a criminal one</w:t>
      </w:r>
      <w:r w:rsidRPr="008F1CD9">
        <w:rPr>
          <w:rFonts w:ascii="Garamond" w:hAnsi="Garamond"/>
        </w:rPr>
        <w:t xml:space="preserve">, </w:t>
      </w:r>
      <w:r w:rsidR="00B226F5">
        <w:rPr>
          <w:rFonts w:ascii="Garamond" w:hAnsi="Garamond"/>
        </w:rPr>
        <w:t xml:space="preserve">it </w:t>
      </w:r>
      <w:r w:rsidRPr="008F1CD9">
        <w:rPr>
          <w:rFonts w:ascii="Garamond" w:hAnsi="Garamond"/>
        </w:rPr>
        <w:t>deprived her of liberty and security of the person. She argued that the criminal prohibition violated her right to live her life with dignity and the right to control her body (</w:t>
      </w:r>
      <w:r w:rsidRPr="008F1CD9">
        <w:rPr>
          <w:rFonts w:ascii="Garamond" w:hAnsi="Garamond"/>
          <w:i/>
        </w:rPr>
        <w:t>Rodriguez v. B.C.</w:t>
      </w:r>
      <w:r w:rsidRPr="008F1CD9">
        <w:rPr>
          <w:rFonts w:ascii="Garamond" w:hAnsi="Garamond"/>
        </w:rPr>
        <w:t>, at para 9). The majority of the Supreme Court rejected all of Rodriguez’s section 7 claims, finding that the “…security of the person, by its nature, cannot encompass a right to take action that will end one’s life as the security of the person is intrinsically concerned with the well-being of the living person” (</w:t>
      </w:r>
      <w:r w:rsidRPr="008F1CD9">
        <w:rPr>
          <w:rFonts w:ascii="Garamond" w:hAnsi="Garamond"/>
          <w:i/>
        </w:rPr>
        <w:t>Rodriguez v. B.C.</w:t>
      </w:r>
      <w:r w:rsidRPr="008F1CD9">
        <w:rPr>
          <w:rFonts w:ascii="Garamond" w:hAnsi="Garamond"/>
        </w:rPr>
        <w:t xml:space="preserve">, at para. 14). The majority did find merit in the claims that the prohibition on assisted </w:t>
      </w:r>
      <w:r w:rsidR="00580FAE">
        <w:rPr>
          <w:rFonts w:ascii="Garamond" w:hAnsi="Garamond"/>
        </w:rPr>
        <w:t xml:space="preserve">death </w:t>
      </w:r>
      <w:r w:rsidRPr="008F1CD9">
        <w:rPr>
          <w:rFonts w:ascii="Garamond" w:hAnsi="Garamond"/>
        </w:rPr>
        <w:t xml:space="preserve">violated section 15 of the </w:t>
      </w:r>
      <w:r w:rsidRPr="008F1CD9">
        <w:rPr>
          <w:rFonts w:ascii="Garamond" w:hAnsi="Garamond"/>
          <w:i/>
        </w:rPr>
        <w:t>Charter</w:t>
      </w:r>
      <w:r w:rsidRPr="008F1CD9">
        <w:rPr>
          <w:rFonts w:ascii="Garamond" w:hAnsi="Garamond"/>
        </w:rPr>
        <w:t>, however</w:t>
      </w:r>
      <w:r w:rsidR="00B226F5">
        <w:rPr>
          <w:rFonts w:ascii="Garamond" w:hAnsi="Garamond"/>
        </w:rPr>
        <w:t>,</w:t>
      </w:r>
      <w:r w:rsidRPr="008F1CD9">
        <w:rPr>
          <w:rFonts w:ascii="Garamond" w:hAnsi="Garamond"/>
        </w:rPr>
        <w:t xml:space="preserve"> it found that this violation was proportional an</w:t>
      </w:r>
      <w:r w:rsidR="004E2838">
        <w:rPr>
          <w:rFonts w:ascii="Garamond" w:hAnsi="Garamond"/>
        </w:rPr>
        <w:t xml:space="preserve">d was justified through section </w:t>
      </w:r>
      <w:r w:rsidRPr="008F1CD9">
        <w:rPr>
          <w:rFonts w:ascii="Garamond" w:hAnsi="Garamond"/>
        </w:rPr>
        <w:t>1</w:t>
      </w:r>
      <w:r w:rsidR="004E2838">
        <w:rPr>
          <w:rFonts w:ascii="Garamond" w:hAnsi="Garamond"/>
        </w:rPr>
        <w:t xml:space="preserve"> </w:t>
      </w:r>
      <w:r w:rsidR="00B226F5">
        <w:rPr>
          <w:rFonts w:ascii="Garamond" w:hAnsi="Garamond"/>
        </w:rPr>
        <w:t xml:space="preserve">analysis </w:t>
      </w:r>
      <w:r w:rsidRPr="008F1CD9">
        <w:rPr>
          <w:rFonts w:ascii="Garamond" w:hAnsi="Garamond"/>
        </w:rPr>
        <w:t>(</w:t>
      </w:r>
      <w:r w:rsidRPr="008F1CD9">
        <w:rPr>
          <w:rFonts w:ascii="Garamond" w:hAnsi="Garamond"/>
          <w:i/>
        </w:rPr>
        <w:t xml:space="preserve">Rodriguez v. B.C. </w:t>
      </w:r>
      <w:r w:rsidRPr="008F1CD9">
        <w:rPr>
          <w:rFonts w:ascii="Garamond" w:hAnsi="Garamond"/>
        </w:rPr>
        <w:t>at para. 76).</w:t>
      </w:r>
      <w:r w:rsidR="00580FAE" w:rsidRPr="00D55AA3">
        <w:rPr>
          <w:rStyle w:val="FootnoteReference"/>
        </w:rPr>
        <w:footnoteReference w:id="7"/>
      </w:r>
      <w:r w:rsidR="00580FAE">
        <w:rPr>
          <w:rFonts w:ascii="Garamond" w:hAnsi="Garamond"/>
        </w:rPr>
        <w:t xml:space="preserve"> </w:t>
      </w:r>
      <w:r w:rsidRPr="008F1CD9">
        <w:rPr>
          <w:rFonts w:ascii="Garamond" w:hAnsi="Garamond"/>
        </w:rPr>
        <w:t xml:space="preserve">In three separate opinions, the dissenting justices found that section 241(b) of the </w:t>
      </w:r>
      <w:r w:rsidRPr="008F1CD9">
        <w:rPr>
          <w:rFonts w:ascii="Garamond" w:hAnsi="Garamond"/>
          <w:i/>
        </w:rPr>
        <w:t>Criminal Code</w:t>
      </w:r>
      <w:r w:rsidRPr="008F1CD9">
        <w:rPr>
          <w:rFonts w:ascii="Garamond" w:hAnsi="Garamond"/>
        </w:rPr>
        <w:t xml:space="preserve"> violated section 7 and 15 of the </w:t>
      </w:r>
      <w:r w:rsidRPr="008F1CD9">
        <w:rPr>
          <w:rFonts w:ascii="Garamond" w:hAnsi="Garamond"/>
          <w:i/>
        </w:rPr>
        <w:t>Charter</w:t>
      </w:r>
      <w:r w:rsidRPr="008F1CD9">
        <w:rPr>
          <w:rFonts w:ascii="Garamond" w:hAnsi="Garamond"/>
        </w:rPr>
        <w:t>, in a manner that was not justified by section 1 analysis</w:t>
      </w:r>
      <w:r w:rsidR="00B226F5">
        <w:rPr>
          <w:rFonts w:ascii="Garamond" w:hAnsi="Garamond"/>
        </w:rPr>
        <w:t xml:space="preserve"> and was therefore unconstitutional</w:t>
      </w:r>
      <w:r w:rsidRPr="008F1CD9">
        <w:rPr>
          <w:rFonts w:ascii="Garamond" w:hAnsi="Garamond"/>
        </w:rPr>
        <w:t xml:space="preserve">.  </w:t>
      </w:r>
    </w:p>
    <w:p w14:paraId="050087F9" w14:textId="4D2AB8EC" w:rsidR="008F1CD9" w:rsidRPr="008F1CD9" w:rsidRDefault="008F1CD9" w:rsidP="008F1CD9">
      <w:pPr>
        <w:spacing w:line="360" w:lineRule="auto"/>
        <w:jc w:val="both"/>
        <w:rPr>
          <w:rFonts w:ascii="Garamond" w:hAnsi="Garamond"/>
        </w:rPr>
      </w:pPr>
      <w:r w:rsidRPr="008F1CD9">
        <w:rPr>
          <w:rFonts w:ascii="Garamond" w:hAnsi="Garamond"/>
        </w:rPr>
        <w:tab/>
        <w:t xml:space="preserve">Twenty-two years following the strongly divided opinion in </w:t>
      </w:r>
      <w:r w:rsidRPr="008F1CD9">
        <w:rPr>
          <w:rFonts w:ascii="Garamond" w:hAnsi="Garamond"/>
          <w:i/>
        </w:rPr>
        <w:t>Rodriguez</w:t>
      </w:r>
      <w:r w:rsidRPr="008F1CD9">
        <w:rPr>
          <w:rFonts w:ascii="Garamond" w:hAnsi="Garamond"/>
        </w:rPr>
        <w:t xml:space="preserve">, the Supreme Court was asked to reconsider the criminalization of assisted suicide, as provided by sections 14 and 241(b) of the </w:t>
      </w:r>
      <w:r w:rsidRPr="008F1CD9">
        <w:rPr>
          <w:rFonts w:ascii="Garamond" w:hAnsi="Garamond"/>
          <w:i/>
        </w:rPr>
        <w:t>Criminal Code</w:t>
      </w:r>
      <w:r w:rsidRPr="008F1CD9">
        <w:rPr>
          <w:rFonts w:ascii="Garamond" w:hAnsi="Garamond"/>
        </w:rPr>
        <w:t xml:space="preserve">. In </w:t>
      </w:r>
      <w:r w:rsidRPr="008F1CD9">
        <w:rPr>
          <w:rFonts w:ascii="Garamond" w:hAnsi="Garamond"/>
          <w:i/>
        </w:rPr>
        <w:t>Carter v. Canada (Attorney General)</w:t>
      </w:r>
      <w:r w:rsidR="00B226F5">
        <w:rPr>
          <w:rFonts w:ascii="Garamond" w:hAnsi="Garamond"/>
        </w:rPr>
        <w:t>, the Supreme Court was</w:t>
      </w:r>
      <w:r w:rsidRPr="008F1CD9">
        <w:rPr>
          <w:rFonts w:ascii="Garamond" w:hAnsi="Garamond"/>
        </w:rPr>
        <w:t xml:space="preserve"> asked to confront the claims of two individuals, Gloria Taylor and Kay Carter, </w:t>
      </w:r>
      <w:r w:rsidR="00B226F5">
        <w:rPr>
          <w:rFonts w:ascii="Garamond" w:hAnsi="Garamond"/>
        </w:rPr>
        <w:t xml:space="preserve">who </w:t>
      </w:r>
      <w:r w:rsidRPr="008F1CD9">
        <w:rPr>
          <w:rFonts w:ascii="Garamond" w:hAnsi="Garamond"/>
        </w:rPr>
        <w:t xml:space="preserve">faced similar terminal diagnoses </w:t>
      </w:r>
      <w:r w:rsidR="00B226F5">
        <w:rPr>
          <w:rFonts w:ascii="Garamond" w:hAnsi="Garamond"/>
        </w:rPr>
        <w:t>as that of</w:t>
      </w:r>
      <w:r w:rsidRPr="008F1CD9">
        <w:rPr>
          <w:rFonts w:ascii="Garamond" w:hAnsi="Garamond"/>
        </w:rPr>
        <w:t xml:space="preserve"> Sue Rodriguez. However, unlike in </w:t>
      </w:r>
      <w:r w:rsidRPr="008F1CD9">
        <w:rPr>
          <w:rFonts w:ascii="Garamond" w:hAnsi="Garamond"/>
          <w:i/>
        </w:rPr>
        <w:t>Rodriguez</w:t>
      </w:r>
      <w:r w:rsidRPr="008F1CD9">
        <w:rPr>
          <w:rFonts w:ascii="Garamond" w:hAnsi="Garamond"/>
        </w:rPr>
        <w:t xml:space="preserve">, the claimants in </w:t>
      </w:r>
      <w:r w:rsidRPr="008F1CD9">
        <w:rPr>
          <w:rFonts w:ascii="Garamond" w:hAnsi="Garamond"/>
          <w:i/>
        </w:rPr>
        <w:t xml:space="preserve">Carter </w:t>
      </w:r>
      <w:r w:rsidRPr="008F1CD9">
        <w:rPr>
          <w:rFonts w:ascii="Garamond" w:hAnsi="Garamond"/>
        </w:rPr>
        <w:t xml:space="preserve">were successful, with a unanimous Supreme Court striking down the criminal </w:t>
      </w:r>
      <w:r w:rsidR="00B226F5">
        <w:rPr>
          <w:rFonts w:ascii="Garamond" w:hAnsi="Garamond"/>
        </w:rPr>
        <w:t>prohibition o</w:t>
      </w:r>
      <w:r w:rsidR="004E2838">
        <w:rPr>
          <w:rFonts w:ascii="Garamond" w:hAnsi="Garamond"/>
        </w:rPr>
        <w:t>n assisted-</w:t>
      </w:r>
      <w:r w:rsidR="00004F1E">
        <w:rPr>
          <w:rFonts w:ascii="Garamond" w:hAnsi="Garamond"/>
        </w:rPr>
        <w:t xml:space="preserve">death </w:t>
      </w:r>
      <w:r w:rsidRPr="008F1CD9">
        <w:rPr>
          <w:rFonts w:ascii="Garamond" w:hAnsi="Garamond"/>
        </w:rPr>
        <w:t xml:space="preserve">as a violation of section 7 of the </w:t>
      </w:r>
      <w:r w:rsidRPr="008F1CD9">
        <w:rPr>
          <w:rFonts w:ascii="Garamond" w:hAnsi="Garamond"/>
          <w:i/>
        </w:rPr>
        <w:t>Charter</w:t>
      </w:r>
      <w:r w:rsidR="004E2838">
        <w:rPr>
          <w:rFonts w:ascii="Garamond" w:hAnsi="Garamond"/>
        </w:rPr>
        <w:t>. In an opinion that focused</w:t>
      </w:r>
      <w:r w:rsidRPr="008F1CD9">
        <w:rPr>
          <w:rFonts w:ascii="Garamond" w:hAnsi="Garamond"/>
        </w:rPr>
        <w:t xml:space="preserve"> almost exclusively on the s</w:t>
      </w:r>
      <w:r w:rsidR="004E2838">
        <w:rPr>
          <w:rFonts w:ascii="Garamond" w:hAnsi="Garamond"/>
        </w:rPr>
        <w:t>ection 7 claims, the Court found</w:t>
      </w:r>
      <w:r w:rsidRPr="008F1CD9">
        <w:rPr>
          <w:rFonts w:ascii="Garamond" w:hAnsi="Garamond"/>
        </w:rPr>
        <w:t xml:space="preserve"> that the c</w:t>
      </w:r>
      <w:r w:rsidR="004E2838">
        <w:rPr>
          <w:rFonts w:ascii="Garamond" w:hAnsi="Garamond"/>
        </w:rPr>
        <w:t>riminal prohibition on assisted-</w:t>
      </w:r>
      <w:r w:rsidR="00004F1E">
        <w:rPr>
          <w:rFonts w:ascii="Garamond" w:hAnsi="Garamond"/>
        </w:rPr>
        <w:t xml:space="preserve">death </w:t>
      </w:r>
      <w:r w:rsidRPr="008F1CD9">
        <w:rPr>
          <w:rFonts w:ascii="Garamond" w:hAnsi="Garamond"/>
        </w:rPr>
        <w:t>is overbroad and that th</w:t>
      </w:r>
      <w:r w:rsidR="00B226F5">
        <w:rPr>
          <w:rFonts w:ascii="Garamond" w:hAnsi="Garamond"/>
        </w:rPr>
        <w:t>e impact of the provisions too</w:t>
      </w:r>
      <w:r w:rsidRPr="008F1CD9">
        <w:rPr>
          <w:rFonts w:ascii="Garamond" w:hAnsi="Garamond"/>
        </w:rPr>
        <w:t xml:space="preserve"> severe, as they inflict unnecessary suffering on individuals, denying them the ability to make end of life decisions (</w:t>
      </w:r>
      <w:r w:rsidRPr="008F1CD9">
        <w:rPr>
          <w:rFonts w:ascii="Garamond" w:hAnsi="Garamond"/>
          <w:i/>
        </w:rPr>
        <w:t>Carter v. Canada</w:t>
      </w:r>
      <w:r w:rsidRPr="008F1CD9">
        <w:rPr>
          <w:rFonts w:ascii="Garamond" w:hAnsi="Garamond"/>
        </w:rPr>
        <w:t xml:space="preserve">, at para. 90). While the majority in </w:t>
      </w:r>
      <w:r w:rsidRPr="008F1CD9">
        <w:rPr>
          <w:rFonts w:ascii="Garamond" w:hAnsi="Garamond"/>
          <w:i/>
        </w:rPr>
        <w:t>Rodriguez</w:t>
      </w:r>
      <w:r w:rsidRPr="008F1CD9">
        <w:rPr>
          <w:rFonts w:ascii="Garamond" w:hAnsi="Garamond"/>
        </w:rPr>
        <w:t xml:space="preserve"> focused on the preservation of life through section 241(b), a goal that they found to be at the core of section 7, the Court in </w:t>
      </w:r>
      <w:r w:rsidRPr="008F1CD9">
        <w:rPr>
          <w:rFonts w:ascii="Garamond" w:hAnsi="Garamond"/>
          <w:i/>
        </w:rPr>
        <w:t>Carter</w:t>
      </w:r>
      <w:r w:rsidRPr="008F1CD9">
        <w:rPr>
          <w:rFonts w:ascii="Garamond" w:hAnsi="Garamond"/>
        </w:rPr>
        <w:t xml:space="preserve">, finds the opposite. Instead, in </w:t>
      </w:r>
      <w:r w:rsidRPr="008F1CD9">
        <w:rPr>
          <w:rFonts w:ascii="Garamond" w:hAnsi="Garamond"/>
          <w:i/>
        </w:rPr>
        <w:t>Carter</w:t>
      </w:r>
      <w:r w:rsidRPr="008F1CD9">
        <w:rPr>
          <w:rFonts w:ascii="Garamond" w:hAnsi="Garamond"/>
        </w:rPr>
        <w:t>, the Supreme Court explains that section 241(b) is not aimed at the preservation of life, and that section 7 not only values life, but is also fundamentally concerned with dignity and autonomy at the end of life (</w:t>
      </w:r>
      <w:r w:rsidRPr="008F1CD9">
        <w:rPr>
          <w:rFonts w:ascii="Garamond" w:hAnsi="Garamond"/>
          <w:i/>
        </w:rPr>
        <w:t>Carter v. Canada</w:t>
      </w:r>
      <w:r w:rsidRPr="008F1CD9">
        <w:rPr>
          <w:rFonts w:ascii="Garamond" w:hAnsi="Garamond"/>
        </w:rPr>
        <w:t xml:space="preserve"> at para. 68).</w:t>
      </w:r>
      <w:r w:rsidRPr="00D55AA3">
        <w:rPr>
          <w:rStyle w:val="FootnoteReference"/>
        </w:rPr>
        <w:footnoteReference w:id="8"/>
      </w:r>
      <w:r w:rsidRPr="008F1CD9">
        <w:rPr>
          <w:rFonts w:ascii="Garamond" w:hAnsi="Garamond"/>
        </w:rPr>
        <w:t xml:space="preserve"> </w:t>
      </w:r>
    </w:p>
    <w:p w14:paraId="006D0B44" w14:textId="31E8C0BE" w:rsidR="008F1CD9" w:rsidRPr="008F1CD9" w:rsidRDefault="008F1CD9" w:rsidP="008F1CD9">
      <w:pPr>
        <w:spacing w:line="360" w:lineRule="auto"/>
        <w:jc w:val="both"/>
        <w:rPr>
          <w:rFonts w:ascii="Garamond" w:hAnsi="Garamond"/>
        </w:rPr>
      </w:pPr>
      <w:r w:rsidRPr="008F1CD9">
        <w:rPr>
          <w:rFonts w:ascii="Garamond" w:hAnsi="Garamond"/>
        </w:rPr>
        <w:tab/>
        <w:t xml:space="preserve">The adjudicative facts in </w:t>
      </w:r>
      <w:r w:rsidRPr="008F1CD9">
        <w:rPr>
          <w:rFonts w:ascii="Garamond" w:hAnsi="Garamond"/>
          <w:i/>
        </w:rPr>
        <w:t>Carter</w:t>
      </w:r>
      <w:r w:rsidRPr="008F1CD9">
        <w:rPr>
          <w:rFonts w:ascii="Garamond" w:hAnsi="Garamond"/>
        </w:rPr>
        <w:t xml:space="preserve"> were very similar to those presented in </w:t>
      </w:r>
      <w:r w:rsidRPr="008F1CD9">
        <w:rPr>
          <w:rFonts w:ascii="Garamond" w:hAnsi="Garamond"/>
          <w:i/>
        </w:rPr>
        <w:t>Rodriguez</w:t>
      </w:r>
      <w:r w:rsidRPr="008F1CD9">
        <w:rPr>
          <w:rFonts w:ascii="Garamond" w:hAnsi="Garamond"/>
        </w:rPr>
        <w:t xml:space="preserve">, however the Supreme Court reached the opposite outcome in </w:t>
      </w:r>
      <w:r w:rsidRPr="008F1CD9">
        <w:rPr>
          <w:rFonts w:ascii="Garamond" w:hAnsi="Garamond"/>
          <w:i/>
        </w:rPr>
        <w:t>Carter</w:t>
      </w:r>
      <w:r w:rsidRPr="008F1CD9">
        <w:rPr>
          <w:rFonts w:ascii="Garamond" w:hAnsi="Garamond"/>
        </w:rPr>
        <w:t xml:space="preserve">. This divergence with the precedent set in </w:t>
      </w:r>
      <w:r w:rsidRPr="008F1CD9">
        <w:rPr>
          <w:rFonts w:ascii="Garamond" w:hAnsi="Garamond"/>
          <w:i/>
        </w:rPr>
        <w:t xml:space="preserve">Rodriguez </w:t>
      </w:r>
      <w:r w:rsidRPr="008F1CD9">
        <w:rPr>
          <w:rFonts w:ascii="Garamond" w:hAnsi="Garamond"/>
        </w:rPr>
        <w:t xml:space="preserve">is largely explained by two factors. First, when the Court addressed the arguments regarding section 7 in </w:t>
      </w:r>
      <w:r w:rsidRPr="008F1CD9">
        <w:rPr>
          <w:rFonts w:ascii="Garamond" w:hAnsi="Garamond"/>
          <w:i/>
        </w:rPr>
        <w:t>Carter</w:t>
      </w:r>
      <w:r w:rsidRPr="008F1CD9">
        <w:rPr>
          <w:rFonts w:ascii="Garamond" w:hAnsi="Garamond"/>
        </w:rPr>
        <w:t xml:space="preserve">, it did so under a much different understanding of the meaning and implications of section 7. Indeed, as the Court notes, the law concerning overbreadth and gross disproportionality had undergone vast changes since it decided </w:t>
      </w:r>
      <w:r w:rsidRPr="008F1CD9">
        <w:rPr>
          <w:rFonts w:ascii="Garamond" w:hAnsi="Garamond"/>
          <w:i/>
        </w:rPr>
        <w:t>Rodriguez</w:t>
      </w:r>
      <w:r w:rsidRPr="008F1CD9">
        <w:rPr>
          <w:rFonts w:ascii="Garamond" w:hAnsi="Garamond"/>
        </w:rPr>
        <w:t xml:space="preserve">, </w:t>
      </w:r>
      <w:r w:rsidR="00111A2C">
        <w:rPr>
          <w:rFonts w:ascii="Garamond" w:hAnsi="Garamond"/>
        </w:rPr>
        <w:fldChar w:fldCharType="begin"/>
      </w:r>
      <w:r w:rsidR="00111A2C">
        <w:rPr>
          <w:rFonts w:ascii="Garamond" w:hAnsi="Garamond"/>
        </w:rPr>
        <w:instrText xml:space="preserve"> ADDIN ZOTERO_ITEM CSL_CITATION {"citationID":"JfUDXwhK","properties":{"formattedCitation":"(Carter v. Canada (Attorney General) 2015 at para. 46)","plainCitation":"(Carter v. Canada (Attorney General) 2015 at para. 46)"},"citationItems":[{"id":97,"uris":["http://zotero.org/users/local/wYsBpwS3/items/2HF4KPVV"],"uri":["http://zotero.org/users/local/wYsBpwS3/items/2HF4KPVV"],"itemData":{"id":97,"type":"legal_case","title":"Carter v. Canada (Attorney General)","container-title":"SCC","authority":"Supreme Court of Canada","page":"5","volume":"5","issued":{"date-parts":[["2015"]]}},"suffix":"at para. 46"}],"schema":"https://github.com/citation-style-language/schema/raw/master/csl-citation.json"} </w:instrText>
      </w:r>
      <w:r w:rsidR="00111A2C">
        <w:rPr>
          <w:rFonts w:ascii="Garamond" w:hAnsi="Garamond"/>
        </w:rPr>
        <w:fldChar w:fldCharType="separate"/>
      </w:r>
      <w:r w:rsidR="00111A2C" w:rsidRPr="00961ACA">
        <w:rPr>
          <w:rFonts w:ascii="Garamond" w:hAnsi="Garamond"/>
          <w:i/>
          <w:noProof/>
        </w:rPr>
        <w:t>(Carter v. Canada (Attorney General)</w:t>
      </w:r>
      <w:r w:rsidR="00111A2C">
        <w:rPr>
          <w:rFonts w:ascii="Garamond" w:hAnsi="Garamond"/>
          <w:noProof/>
        </w:rPr>
        <w:t xml:space="preserve"> 2015 at para. 46)</w:t>
      </w:r>
      <w:r w:rsidR="00111A2C">
        <w:rPr>
          <w:rFonts w:ascii="Garamond" w:hAnsi="Garamond"/>
        </w:rPr>
        <w:fldChar w:fldCharType="end"/>
      </w:r>
      <w:r w:rsidRPr="008F1CD9">
        <w:rPr>
          <w:rFonts w:ascii="Garamond" w:hAnsi="Garamond"/>
        </w:rPr>
        <w:t xml:space="preserve">. Second, and more centrally to this paper, the Court explains that the social and legislative facts entered into evidence in </w:t>
      </w:r>
      <w:r w:rsidRPr="008F1CD9">
        <w:rPr>
          <w:rFonts w:ascii="Garamond" w:hAnsi="Garamond"/>
          <w:i/>
        </w:rPr>
        <w:t>Carter</w:t>
      </w:r>
      <w:r w:rsidRPr="008F1CD9">
        <w:rPr>
          <w:rFonts w:ascii="Garamond" w:hAnsi="Garamond"/>
        </w:rPr>
        <w:t xml:space="preserve"> were vastly different from those presented in </w:t>
      </w:r>
      <w:r w:rsidRPr="008F1CD9">
        <w:rPr>
          <w:rFonts w:ascii="Garamond" w:hAnsi="Garamond"/>
          <w:i/>
        </w:rPr>
        <w:t>Rodriguez</w:t>
      </w:r>
      <w:r w:rsidRPr="008F1CD9">
        <w:rPr>
          <w:rFonts w:ascii="Garamond" w:hAnsi="Garamond"/>
        </w:rPr>
        <w:t xml:space="preserve">. In </w:t>
      </w:r>
      <w:r w:rsidRPr="008F1CD9">
        <w:rPr>
          <w:rFonts w:ascii="Garamond" w:hAnsi="Garamond"/>
          <w:i/>
        </w:rPr>
        <w:t>Carter</w:t>
      </w:r>
      <w:r w:rsidRPr="008F1CD9">
        <w:rPr>
          <w:rFonts w:ascii="Garamond" w:hAnsi="Garamond"/>
        </w:rPr>
        <w:t>, the trial judge was presented with a great deal of evidence from Canada and other jurisdictions on end-of-life practices,</w:t>
      </w:r>
      <w:r w:rsidRPr="00D55AA3">
        <w:rPr>
          <w:rStyle w:val="FootnoteReference"/>
        </w:rPr>
        <w:footnoteReference w:id="9"/>
      </w:r>
      <w:r w:rsidRPr="008F1CD9">
        <w:rPr>
          <w:rFonts w:ascii="Garamond" w:hAnsi="Garamond"/>
        </w:rPr>
        <w:t xml:space="preserve"> regulatory regimes that permit physician assisted </w:t>
      </w:r>
      <w:r w:rsidR="00565F97">
        <w:rPr>
          <w:rFonts w:ascii="Garamond" w:hAnsi="Garamond"/>
        </w:rPr>
        <w:t xml:space="preserve">death </w:t>
      </w:r>
      <w:r w:rsidRPr="008F1CD9">
        <w:rPr>
          <w:rFonts w:ascii="Garamond" w:hAnsi="Garamond"/>
        </w:rPr>
        <w:t xml:space="preserve">and medical ethics, many of which were not available when </w:t>
      </w:r>
      <w:r w:rsidRPr="008F1CD9">
        <w:rPr>
          <w:rFonts w:ascii="Garamond" w:hAnsi="Garamond"/>
          <w:i/>
        </w:rPr>
        <w:t xml:space="preserve">Rodriguez </w:t>
      </w:r>
      <w:r w:rsidRPr="008F1CD9">
        <w:rPr>
          <w:rFonts w:ascii="Garamond" w:hAnsi="Garamond"/>
        </w:rPr>
        <w:t xml:space="preserve">was decided </w:t>
      </w:r>
      <w:r w:rsidR="00111A2C">
        <w:rPr>
          <w:rFonts w:ascii="Garamond" w:hAnsi="Garamond"/>
        </w:rPr>
        <w:fldChar w:fldCharType="begin"/>
      </w:r>
      <w:r w:rsidR="00111A2C">
        <w:rPr>
          <w:rFonts w:ascii="Garamond" w:hAnsi="Garamond"/>
        </w:rPr>
        <w:instrText xml:space="preserve"> ADDIN ZOTERO_ITEM CSL_CITATION {"citationID":"jOvSv3Lh","properties":{"formattedCitation":"(Klein 2012)","plainCitation":"(Klein 2012)"},"citationItems":[{"id":93,"uris":["http://zotero.org/users/local/wYsBpwS3/items/QDJJI9GV"],"uri":["http://zotero.org/users/local/wYsBpwS3/items/QDJJI9GV"],"itemData":{"id":93,"type":"article-journal","title":"The Arbitrariness in “Arbitrariness”(And Overbreadth and Gross Disproportionality): Principle and Democracy in Section 7 of the Charter","container-title":"Supreme Court Law Review","page":"377-402","volume":"63","source":"Google Scholar","shortTitle":"The Arbitrariness in “Arbitrariness”(And Overbreadth and Gross Disproportionality)","author":[{"family":"Klein","given":"Alana"}],"issued":{"date-parts":[["2012"]]}}}],"schema":"https://github.com/citation-style-language/schema/raw/master/csl-citation.json"} </w:instrText>
      </w:r>
      <w:r w:rsidR="00111A2C">
        <w:rPr>
          <w:rFonts w:ascii="Garamond" w:hAnsi="Garamond"/>
        </w:rPr>
        <w:fldChar w:fldCharType="separate"/>
      </w:r>
      <w:r w:rsidR="00111A2C">
        <w:rPr>
          <w:rFonts w:ascii="Garamond" w:hAnsi="Garamond"/>
          <w:noProof/>
        </w:rPr>
        <w:t>(Klein 2012)</w:t>
      </w:r>
      <w:r w:rsidR="00111A2C">
        <w:rPr>
          <w:rFonts w:ascii="Garamond" w:hAnsi="Garamond"/>
        </w:rPr>
        <w:fldChar w:fldCharType="end"/>
      </w:r>
      <w:r w:rsidR="00111A2C">
        <w:rPr>
          <w:rFonts w:ascii="Garamond" w:hAnsi="Garamond"/>
        </w:rPr>
        <w:t>.</w:t>
      </w:r>
      <w:r w:rsidRPr="008F1CD9">
        <w:rPr>
          <w:rFonts w:ascii="Garamond" w:hAnsi="Garamond"/>
        </w:rPr>
        <w:t xml:space="preserve"> Indeed</w:t>
      </w:r>
      <w:r w:rsidR="001B2BCA">
        <w:rPr>
          <w:rFonts w:ascii="Garamond" w:hAnsi="Garamond"/>
        </w:rPr>
        <w:t>,</w:t>
      </w:r>
      <w:r w:rsidRPr="008F1CD9">
        <w:rPr>
          <w:rFonts w:ascii="Garamond" w:hAnsi="Garamond"/>
        </w:rPr>
        <w:t xml:space="preserve"> as</w:t>
      </w:r>
      <w:r w:rsidR="00111A2C">
        <w:rPr>
          <w:rFonts w:ascii="Garamond" w:hAnsi="Garamond"/>
        </w:rPr>
        <w:t xml:space="preserve"> Bloodworth</w:t>
      </w:r>
      <w:r w:rsidRPr="008F1CD9">
        <w:rPr>
          <w:rFonts w:ascii="Garamond" w:hAnsi="Garamond"/>
        </w:rPr>
        <w:t xml:space="preserve"> </w:t>
      </w:r>
      <w:r w:rsidR="00111A2C">
        <w:rPr>
          <w:rFonts w:ascii="Garamond" w:hAnsi="Garamond"/>
        </w:rPr>
        <w:fldChar w:fldCharType="begin"/>
      </w:r>
      <w:r w:rsidR="00111A2C">
        <w:rPr>
          <w:rFonts w:ascii="Garamond" w:hAnsi="Garamond"/>
        </w:rPr>
        <w:instrText xml:space="preserve"> ADDIN ZOTERO_ITEM CSL_CITATION {"citationID":"ENne6VLo","properties":{"formattedCitation":"(2014)","plainCitation":"(2014)"},"citationItems":[{"id":60,"uris":["http://zotero.org/users/local/wYsBpwS3/items/MN4RB83H"],"uri":["http://zotero.org/users/local/wYsBpwS3/items/MN4RB83H"],"itemData":{"id":60,"type":"article-journal","title":"A Fact is a Fact is a Fact: Stare Decisis and the Distinction Between Adjudicative and Social Facts in Bedford and Carter","container-title":"National journal of constitutional law/Revue nationale de droit constitutionnel","page":"193–211","volume":"32","issue":"2","source":"Google Scholar","shortTitle":"A Fact is a Fact is a Fact","author":[{"family":"Bloodworth","given":"Michelle"}],"issued":{"date-parts":[["2014"]]}},"suppress-author":true}],"schema":"https://github.com/citation-style-language/schema/raw/master/csl-citation.json"} </w:instrText>
      </w:r>
      <w:r w:rsidR="00111A2C">
        <w:rPr>
          <w:rFonts w:ascii="Garamond" w:hAnsi="Garamond"/>
        </w:rPr>
        <w:fldChar w:fldCharType="separate"/>
      </w:r>
      <w:r w:rsidR="00111A2C">
        <w:rPr>
          <w:rFonts w:ascii="Garamond" w:hAnsi="Garamond"/>
          <w:noProof/>
        </w:rPr>
        <w:t>(2014)</w:t>
      </w:r>
      <w:r w:rsidR="00111A2C">
        <w:rPr>
          <w:rFonts w:ascii="Garamond" w:hAnsi="Garamond"/>
        </w:rPr>
        <w:fldChar w:fldCharType="end"/>
      </w:r>
      <w:r w:rsidRPr="008F1CD9">
        <w:rPr>
          <w:rFonts w:ascii="Garamond" w:hAnsi="Garamond"/>
        </w:rPr>
        <w:t xml:space="preserve"> notes, it is not that the Court in </w:t>
      </w:r>
      <w:r w:rsidRPr="008F1CD9">
        <w:rPr>
          <w:rFonts w:ascii="Garamond" w:hAnsi="Garamond"/>
          <w:i/>
        </w:rPr>
        <w:t>Rodriguez</w:t>
      </w:r>
      <w:r w:rsidRPr="008F1CD9">
        <w:rPr>
          <w:rFonts w:ascii="Garamond" w:hAnsi="Garamond"/>
        </w:rPr>
        <w:t xml:space="preserve"> refused to evaluate the type of social science evidence presented in </w:t>
      </w:r>
      <w:r w:rsidRPr="008F1CD9">
        <w:rPr>
          <w:rFonts w:ascii="Garamond" w:hAnsi="Garamond"/>
          <w:i/>
        </w:rPr>
        <w:t>Carter</w:t>
      </w:r>
      <w:r w:rsidRPr="008F1CD9">
        <w:rPr>
          <w:rFonts w:ascii="Garamond" w:hAnsi="Garamond"/>
        </w:rPr>
        <w:t xml:space="preserve">, it simply did not exist at the time. This change in available facts requires fresh analysis and loosens the restrictions placed by </w:t>
      </w:r>
      <w:r w:rsidRPr="008F1CD9">
        <w:rPr>
          <w:rFonts w:ascii="Garamond" w:hAnsi="Garamond"/>
          <w:i/>
        </w:rPr>
        <w:t>stare decisis</w:t>
      </w:r>
      <w:r w:rsidRPr="008F1CD9">
        <w:rPr>
          <w:rFonts w:ascii="Garamond" w:hAnsi="Garamond"/>
        </w:rPr>
        <w:t xml:space="preserve">, allowing a court to revisit issues that have been previously decided </w:t>
      </w:r>
      <w:r w:rsidR="00111A2C">
        <w:rPr>
          <w:rFonts w:ascii="Garamond" w:hAnsi="Garamond"/>
        </w:rPr>
        <w:fldChar w:fldCharType="begin"/>
      </w:r>
      <w:r w:rsidR="00111A2C">
        <w:rPr>
          <w:rFonts w:ascii="Garamond" w:hAnsi="Garamond"/>
        </w:rPr>
        <w:instrText xml:space="preserve"> ADDIN ZOTERO_ITEM CSL_CITATION {"citationID":"t7Di7tqF","properties":{"formattedCitation":"(Arvay, Tucker, and Latimer 2012; Carter v. Canada (Attorney General) 2015 at para. 47)","plainCitation":"(Arvay, Tucker, and Latimer 2012; Carter v. Canada (Attorney General) 2015 at para. 47)"},"citationItems":[{"id":95,"uris":["http://zotero.org/users/local/wYsBpwS3/items/N59UUFZC"],"uri":["http://zotero.org/users/local/wYsBpwS3/items/N59UUFZC"],"itemData":{"id":95,"type":"article-journal","title":"Stare Decisis and Constitutional Supremacy: Will Our Charter Past Become an Obstacle to Our Charter Future?","container-title":"Supreme Court Law Review","page":"61-85","volume":"58","source":"Google Scholar","shortTitle":"Stare Decisis and Constitutional Supremacy","author":[{"family":"Arvay","given":"Joseph J."},{"family":"Tucker","given":"Sheila M."},{"family":"Latimer","given":"Alison M."}],"issued":{"date-parts":[["2012"]]}}},{"id":97,"uris":["http://zotero.org/users/local/wYsBpwS3/items/2HF4KPVV"],"uri":["http://zotero.org/users/local/wYsBpwS3/items/2HF4KPVV"],"itemData":{"id":97,"type":"legal_case","title":"Carter v. Canada (Attorney General)","container-title":"SCC","authority":"Supreme Court of Canada","page":"5","volume":"5","issued":{"date-parts":[["2015"]]}},"suffix":"at para. 47"}],"schema":"https://github.com/citation-style-language/schema/raw/master/csl-citation.json"} </w:instrText>
      </w:r>
      <w:r w:rsidR="00111A2C">
        <w:rPr>
          <w:rFonts w:ascii="Garamond" w:hAnsi="Garamond"/>
        </w:rPr>
        <w:fldChar w:fldCharType="separate"/>
      </w:r>
      <w:r w:rsidR="00111A2C">
        <w:rPr>
          <w:rFonts w:ascii="Garamond" w:hAnsi="Garamond"/>
          <w:noProof/>
        </w:rPr>
        <w:t>(Arvay, Tucker, and Latimer 2012; Carter v. Canada (Attorney General) 2015 at para. 47)</w:t>
      </w:r>
      <w:r w:rsidR="00111A2C">
        <w:rPr>
          <w:rFonts w:ascii="Garamond" w:hAnsi="Garamond"/>
        </w:rPr>
        <w:fldChar w:fldCharType="end"/>
      </w:r>
      <w:r w:rsidR="00111A2C">
        <w:rPr>
          <w:rFonts w:ascii="Garamond" w:hAnsi="Garamond"/>
        </w:rPr>
        <w:t>.</w:t>
      </w:r>
      <w:r w:rsidRPr="008F1CD9">
        <w:rPr>
          <w:rFonts w:ascii="Garamond" w:hAnsi="Garamond"/>
        </w:rPr>
        <w:t xml:space="preserve"> The outcome in </w:t>
      </w:r>
      <w:r w:rsidRPr="008F1CD9">
        <w:rPr>
          <w:rFonts w:ascii="Garamond" w:hAnsi="Garamond"/>
          <w:i/>
        </w:rPr>
        <w:t>Carter</w:t>
      </w:r>
      <w:r w:rsidR="00565F97">
        <w:rPr>
          <w:rFonts w:ascii="Garamond" w:hAnsi="Garamond"/>
          <w:i/>
        </w:rPr>
        <w:t>,</w:t>
      </w:r>
      <w:r w:rsidRPr="008F1CD9">
        <w:rPr>
          <w:rFonts w:ascii="Garamond" w:hAnsi="Garamond"/>
          <w:i/>
        </w:rPr>
        <w:t xml:space="preserve"> </w:t>
      </w:r>
      <w:r w:rsidRPr="008F1CD9">
        <w:rPr>
          <w:rFonts w:ascii="Garamond" w:hAnsi="Garamond"/>
        </w:rPr>
        <w:t>as explained by the influence of social facts</w:t>
      </w:r>
      <w:r w:rsidR="00565F97">
        <w:rPr>
          <w:rFonts w:ascii="Garamond" w:hAnsi="Garamond"/>
        </w:rPr>
        <w:t>,</w:t>
      </w:r>
      <w:r w:rsidRPr="008F1CD9">
        <w:rPr>
          <w:rFonts w:ascii="Garamond" w:hAnsi="Garamond"/>
        </w:rPr>
        <w:t xml:space="preserve"> demonstrates the important trend of social science evidence in </w:t>
      </w:r>
      <w:r w:rsidRPr="008F1CD9">
        <w:rPr>
          <w:rFonts w:ascii="Garamond" w:hAnsi="Garamond"/>
          <w:i/>
        </w:rPr>
        <w:t>Charter</w:t>
      </w:r>
      <w:r w:rsidRPr="008F1CD9">
        <w:rPr>
          <w:rFonts w:ascii="Garamond" w:hAnsi="Garamond"/>
        </w:rPr>
        <w:t xml:space="preserve"> litigation</w:t>
      </w:r>
      <w:r w:rsidR="00565F97">
        <w:rPr>
          <w:rFonts w:ascii="Garamond" w:hAnsi="Garamond"/>
        </w:rPr>
        <w:t>,</w:t>
      </w:r>
      <w:r w:rsidRPr="008F1CD9">
        <w:rPr>
          <w:rFonts w:ascii="Garamond" w:hAnsi="Garamond"/>
        </w:rPr>
        <w:t xml:space="preserve"> which can provide opportunities for litigants to influence the courts and to reexamine established precedent. </w:t>
      </w:r>
    </w:p>
    <w:p w14:paraId="6C5B030B" w14:textId="6A199F65" w:rsidR="00846899" w:rsidRPr="008F1CD9" w:rsidRDefault="00846899" w:rsidP="000171A2">
      <w:pPr>
        <w:spacing w:line="360" w:lineRule="auto"/>
        <w:jc w:val="both"/>
        <w:rPr>
          <w:rFonts w:ascii="Garamond" w:hAnsi="Garamond"/>
        </w:rPr>
      </w:pPr>
    </w:p>
    <w:p w14:paraId="34A1933D" w14:textId="21A1CAAC" w:rsidR="00F972A5" w:rsidRPr="00C43B9B" w:rsidRDefault="001518A6" w:rsidP="008F1CD9">
      <w:pPr>
        <w:spacing w:line="360" w:lineRule="auto"/>
        <w:rPr>
          <w:rFonts w:ascii="Garamond" w:hAnsi="Garamond"/>
          <w:u w:val="single"/>
        </w:rPr>
      </w:pPr>
      <w:r>
        <w:rPr>
          <w:rFonts w:ascii="Garamond" w:hAnsi="Garamond"/>
          <w:u w:val="single"/>
        </w:rPr>
        <w:t>B.</w:t>
      </w:r>
      <w:r>
        <w:rPr>
          <w:rFonts w:ascii="Garamond" w:hAnsi="Garamond"/>
          <w:u w:val="single"/>
        </w:rPr>
        <w:tab/>
      </w:r>
      <w:r w:rsidR="00C43B9B" w:rsidRPr="00C43B9B">
        <w:rPr>
          <w:rFonts w:ascii="Garamond" w:hAnsi="Garamond"/>
          <w:u w:val="single"/>
        </w:rPr>
        <w:t xml:space="preserve"> </w:t>
      </w:r>
      <w:r w:rsidR="00932AAE">
        <w:rPr>
          <w:rFonts w:ascii="Garamond" w:hAnsi="Garamond"/>
          <w:u w:val="single"/>
        </w:rPr>
        <w:t>Methodology</w:t>
      </w:r>
    </w:p>
    <w:p w14:paraId="46563EBF" w14:textId="7B42FE89" w:rsidR="00C43B9B" w:rsidRPr="00C43B9B" w:rsidRDefault="00165EDE" w:rsidP="005F7D0E">
      <w:pPr>
        <w:spacing w:line="360" w:lineRule="auto"/>
        <w:ind w:firstLine="720"/>
        <w:jc w:val="both"/>
        <w:rPr>
          <w:rFonts w:ascii="Garamond" w:hAnsi="Garamond"/>
        </w:rPr>
      </w:pPr>
      <w:r w:rsidRPr="00165EDE">
        <w:rPr>
          <w:rFonts w:ascii="Garamond" w:hAnsi="Garamond"/>
        </w:rPr>
        <w:t xml:space="preserve">The similarities between these two </w:t>
      </w:r>
      <w:r w:rsidR="0052228D">
        <w:rPr>
          <w:rFonts w:ascii="Garamond" w:hAnsi="Garamond"/>
        </w:rPr>
        <w:t xml:space="preserve">Supreme Court </w:t>
      </w:r>
      <w:r w:rsidRPr="00165EDE">
        <w:rPr>
          <w:rFonts w:ascii="Garamond" w:hAnsi="Garamond"/>
        </w:rPr>
        <w:t xml:space="preserve">cases </w:t>
      </w:r>
      <w:r w:rsidR="00B97CB1">
        <w:rPr>
          <w:rFonts w:ascii="Garamond" w:hAnsi="Garamond"/>
        </w:rPr>
        <w:t xml:space="preserve">facilitate this research study by minimizing </w:t>
      </w:r>
      <w:r w:rsidR="001F483C">
        <w:rPr>
          <w:rFonts w:ascii="Garamond" w:hAnsi="Garamond"/>
        </w:rPr>
        <w:t xml:space="preserve">potentially influencing factors. This </w:t>
      </w:r>
      <w:r w:rsidRPr="00165EDE">
        <w:rPr>
          <w:rFonts w:ascii="Garamond" w:hAnsi="Garamond"/>
        </w:rPr>
        <w:t>allows us to more easily focus</w:t>
      </w:r>
      <w:r w:rsidR="003935EA">
        <w:rPr>
          <w:rFonts w:ascii="Garamond" w:hAnsi="Garamond"/>
        </w:rPr>
        <w:t xml:space="preserve"> on our variable of interest - </w:t>
      </w:r>
      <w:r w:rsidRPr="00165EDE">
        <w:rPr>
          <w:rFonts w:ascii="Garamond" w:hAnsi="Garamond"/>
        </w:rPr>
        <w:t>the manner that the media frames the Supreme Court’s de</w:t>
      </w:r>
      <w:r>
        <w:rPr>
          <w:rFonts w:ascii="Garamond" w:hAnsi="Garamond"/>
        </w:rPr>
        <w:t xml:space="preserve">cisions on doctor-assisted dying. </w:t>
      </w:r>
      <w:r w:rsidR="00C43B9B" w:rsidRPr="00C43B9B">
        <w:rPr>
          <w:rFonts w:ascii="Garamond" w:hAnsi="Garamond"/>
        </w:rPr>
        <w:t>Newspaper articles were collected from the Dow Jones Factiva database for two time periods that overlay with the six months prior to and after each of the Supreme Court’s doctor-assisted death decisions (1993-03-30 to 1994-03-30; 2014</w:t>
      </w:r>
      <w:r w:rsidR="00A72CF2">
        <w:rPr>
          <w:rFonts w:ascii="Garamond" w:hAnsi="Garamond"/>
        </w:rPr>
        <w:t>-08-06 to 2015-08-06). The data</w:t>
      </w:r>
      <w:r w:rsidR="00C43B9B" w:rsidRPr="00C43B9B">
        <w:rPr>
          <w:rFonts w:ascii="Garamond" w:hAnsi="Garamond"/>
        </w:rPr>
        <w:t>set features all articles that included the designated search terms</w:t>
      </w:r>
      <w:r w:rsidR="00F35228">
        <w:rPr>
          <w:rFonts w:ascii="Garamond" w:hAnsi="Garamond"/>
        </w:rPr>
        <w:t xml:space="preserve"> </w:t>
      </w:r>
      <w:r w:rsidR="00F35228" w:rsidRPr="00C43B9B">
        <w:rPr>
          <w:rFonts w:ascii="Garamond" w:hAnsi="Garamond"/>
        </w:rPr>
        <w:t>in the article</w:t>
      </w:r>
      <w:r w:rsidR="00F35228">
        <w:rPr>
          <w:rFonts w:ascii="Garamond" w:hAnsi="Garamond"/>
        </w:rPr>
        <w:t>.</w:t>
      </w:r>
      <w:r w:rsidR="00C43B9B" w:rsidRPr="00D55AA3">
        <w:rPr>
          <w:rStyle w:val="FootnoteReference"/>
        </w:rPr>
        <w:footnoteReference w:id="10"/>
      </w:r>
      <w:r w:rsidR="00C43B9B" w:rsidRPr="00C43B9B">
        <w:rPr>
          <w:rFonts w:ascii="Garamond" w:hAnsi="Garamond"/>
        </w:rPr>
        <w:t xml:space="preserve"> The papers used in this study are </w:t>
      </w:r>
      <w:r w:rsidR="00C43B9B" w:rsidRPr="00C43B9B">
        <w:rPr>
          <w:rFonts w:ascii="Garamond" w:hAnsi="Garamond"/>
          <w:i/>
          <w:iCs/>
        </w:rPr>
        <w:t>The Globe and Mail</w:t>
      </w:r>
      <w:r w:rsidR="00C43B9B" w:rsidRPr="00C43B9B">
        <w:rPr>
          <w:rFonts w:ascii="Garamond" w:hAnsi="Garamond"/>
        </w:rPr>
        <w:t xml:space="preserve">, </w:t>
      </w:r>
      <w:r w:rsidR="00C43B9B" w:rsidRPr="00C43B9B">
        <w:rPr>
          <w:rFonts w:ascii="Garamond" w:hAnsi="Garamond"/>
          <w:i/>
          <w:iCs/>
        </w:rPr>
        <w:t>National Post</w:t>
      </w:r>
      <w:r w:rsidR="00C43B9B" w:rsidRPr="00C43B9B">
        <w:rPr>
          <w:rFonts w:ascii="Garamond" w:hAnsi="Garamond"/>
        </w:rPr>
        <w:t xml:space="preserve">, </w:t>
      </w:r>
      <w:r w:rsidR="00C43B9B" w:rsidRPr="00C43B9B">
        <w:rPr>
          <w:rFonts w:ascii="Garamond" w:hAnsi="Garamond"/>
          <w:i/>
          <w:iCs/>
        </w:rPr>
        <w:t>Toronto Star</w:t>
      </w:r>
      <w:r w:rsidR="00C43B9B" w:rsidRPr="00C43B9B">
        <w:rPr>
          <w:rFonts w:ascii="Garamond" w:hAnsi="Garamond"/>
        </w:rPr>
        <w:t xml:space="preserve">, </w:t>
      </w:r>
      <w:ins w:id="8" w:author="Mark Taylor Daku, Mr" w:date="2016-06-14T11:36:00Z">
        <w:r w:rsidR="00AD0F35" w:rsidRPr="00AD0F35">
          <w:rPr>
            <w:rFonts w:ascii="Garamond" w:hAnsi="Garamond"/>
            <w:i/>
            <w:rPrChange w:id="9" w:author="Mark Taylor Daku, Mr" w:date="2016-06-14T11:36:00Z">
              <w:rPr>
                <w:rFonts w:ascii="Garamond" w:hAnsi="Garamond"/>
              </w:rPr>
            </w:rPrChange>
          </w:rPr>
          <w:t>the Montreal Gazette,</w:t>
        </w:r>
        <w:r w:rsidR="00AD0F35">
          <w:rPr>
            <w:rFonts w:ascii="Garamond" w:hAnsi="Garamond"/>
          </w:rPr>
          <w:t xml:space="preserve"> </w:t>
        </w:r>
      </w:ins>
      <w:r w:rsidR="00C43B9B" w:rsidRPr="00C43B9B">
        <w:rPr>
          <w:rFonts w:ascii="Garamond" w:hAnsi="Garamond"/>
        </w:rPr>
        <w:t xml:space="preserve">and </w:t>
      </w:r>
      <w:r w:rsidR="00C43B9B" w:rsidRPr="00C43B9B">
        <w:rPr>
          <w:rFonts w:ascii="Garamond" w:hAnsi="Garamond"/>
          <w:i/>
          <w:iCs/>
        </w:rPr>
        <w:t>Winnipeg Free Press</w:t>
      </w:r>
      <w:r w:rsidR="00C43B9B" w:rsidRPr="00C43B9B">
        <w:rPr>
          <w:rFonts w:ascii="Garamond" w:hAnsi="Garamond"/>
        </w:rPr>
        <w:t xml:space="preserve">. This resulted in </w:t>
      </w:r>
      <w:r w:rsidR="0085176F">
        <w:rPr>
          <w:rFonts w:ascii="Garamond" w:hAnsi="Garamond"/>
        </w:rPr>
        <w:t>323</w:t>
      </w:r>
      <w:r w:rsidR="00C43B9B" w:rsidRPr="00C43B9B">
        <w:rPr>
          <w:rFonts w:ascii="Garamond" w:hAnsi="Garamond"/>
        </w:rPr>
        <w:t xml:space="preserve"> articles for the first time period and </w:t>
      </w:r>
      <w:del w:id="10" w:author="Mark Taylor Daku, Mr" w:date="2016-06-14T11:36:00Z">
        <w:r w:rsidR="00244397" w:rsidRPr="0085176F" w:rsidDel="00B33706">
          <w:rPr>
            <w:rFonts w:ascii="Garamond" w:hAnsi="Garamond"/>
          </w:rPr>
          <w:delText>370</w:delText>
        </w:r>
        <w:r w:rsidR="00C43B9B" w:rsidRPr="00C43B9B" w:rsidDel="00B33706">
          <w:rPr>
            <w:rFonts w:ascii="Garamond" w:hAnsi="Garamond"/>
          </w:rPr>
          <w:delText xml:space="preserve"> </w:delText>
        </w:r>
      </w:del>
      <w:ins w:id="11" w:author="Mark Taylor Daku, Mr" w:date="2016-06-14T11:36:00Z">
        <w:r w:rsidR="00B33706">
          <w:rPr>
            <w:rFonts w:ascii="Garamond" w:hAnsi="Garamond"/>
          </w:rPr>
          <w:t>466</w:t>
        </w:r>
        <w:r w:rsidR="00B33706" w:rsidRPr="00C43B9B">
          <w:rPr>
            <w:rFonts w:ascii="Garamond" w:hAnsi="Garamond"/>
          </w:rPr>
          <w:t xml:space="preserve"> </w:t>
        </w:r>
      </w:ins>
      <w:r w:rsidR="00C43B9B" w:rsidRPr="00C43B9B">
        <w:rPr>
          <w:rFonts w:ascii="Garamond" w:hAnsi="Garamond"/>
        </w:rPr>
        <w:t xml:space="preserve">from the second time period, for a total of </w:t>
      </w:r>
      <w:del w:id="12" w:author="Mark Taylor Daku, Mr" w:date="2016-06-14T11:37:00Z">
        <w:r w:rsidR="00244397" w:rsidRPr="0085176F" w:rsidDel="00B33706">
          <w:rPr>
            <w:rFonts w:ascii="Garamond" w:hAnsi="Garamond"/>
          </w:rPr>
          <w:delText>693</w:delText>
        </w:r>
        <w:r w:rsidR="00C43B9B" w:rsidRPr="00C43B9B" w:rsidDel="00B33706">
          <w:rPr>
            <w:rFonts w:ascii="Garamond" w:hAnsi="Garamond"/>
          </w:rPr>
          <w:delText xml:space="preserve"> </w:delText>
        </w:r>
      </w:del>
      <w:ins w:id="13" w:author="Mark Taylor Daku, Mr" w:date="2016-06-14T11:37:00Z">
        <w:r w:rsidR="00B33706">
          <w:rPr>
            <w:rFonts w:ascii="Garamond" w:hAnsi="Garamond"/>
          </w:rPr>
          <w:t>789</w:t>
        </w:r>
        <w:r w:rsidR="00B33706" w:rsidRPr="00C43B9B">
          <w:rPr>
            <w:rFonts w:ascii="Garamond" w:hAnsi="Garamond"/>
          </w:rPr>
          <w:t xml:space="preserve"> </w:t>
        </w:r>
      </w:ins>
      <w:r w:rsidR="00C43B9B" w:rsidRPr="00C43B9B">
        <w:rPr>
          <w:rFonts w:ascii="Garamond" w:hAnsi="Garamond"/>
        </w:rPr>
        <w:t>articles.</w:t>
      </w:r>
    </w:p>
    <w:p w14:paraId="75B20ECF" w14:textId="588A543F" w:rsidR="00C43B9B" w:rsidRPr="00C43B9B" w:rsidRDefault="00C43B9B" w:rsidP="005F7D0E">
      <w:pPr>
        <w:spacing w:line="360" w:lineRule="auto"/>
        <w:jc w:val="both"/>
        <w:rPr>
          <w:rFonts w:ascii="Garamond" w:hAnsi="Garamond"/>
        </w:rPr>
      </w:pPr>
      <w:r>
        <w:rPr>
          <w:rFonts w:ascii="Garamond" w:hAnsi="Garamond"/>
        </w:rPr>
        <w:tab/>
      </w:r>
      <w:r w:rsidRPr="00C43B9B">
        <w:rPr>
          <w:rFonts w:ascii="Garamond" w:hAnsi="Garamond"/>
        </w:rPr>
        <w:t>We performed a dictionary-based analysis of thes</w:t>
      </w:r>
      <w:r w:rsidR="00953D11">
        <w:rPr>
          <w:rFonts w:ascii="Garamond" w:hAnsi="Garamond"/>
        </w:rPr>
        <w:t>e articles using Lexicoder v3.0</w:t>
      </w:r>
      <w:r w:rsidRPr="00C43B9B">
        <w:rPr>
          <w:rFonts w:ascii="Garamond" w:hAnsi="Garamond"/>
        </w:rPr>
        <w:t xml:space="preserve">, a java package developed for automated content analysis </w:t>
      </w:r>
      <w:commentRangeStart w:id="14"/>
      <w:r w:rsidR="00CD0208" w:rsidRPr="00CD0208">
        <w:rPr>
          <w:rFonts w:ascii="Garamond" w:hAnsi="Garamond"/>
        </w:rPr>
        <w:fldChar w:fldCharType="begin"/>
      </w:r>
      <w:r w:rsidR="00962617">
        <w:rPr>
          <w:rFonts w:ascii="Garamond" w:hAnsi="Garamond"/>
        </w:rPr>
        <w:instrText xml:space="preserve"> ADDIN ZOTERO_ITEM CSL_CITATION {"citationID":"nm294r84","properties":{"formattedCitation":"(Daku, Soroka, and Young 2012)","plainCitation":"(Daku, Soroka, and Young 2012)"},"citationItems":[{"id":201,"uris":["http://zotero.org/users/2627252/items/6I5EBHZC"],"uri":["http://zotero.org/users/2627252/items/6I5EBHZC"],"itemData":{"id":201,"type":"book","title":"Lexicoder","version":"3.0","URL":"www.lexicoder.com","author":[{"family":"Daku","given":"Mark"},{"family":"Soroka","given":"Stuart"},{"family":"Young","given":"Lori"}],"issued":{"date-parts":[["2012"]]}}}],"schema":"https://github.com/citation-style-language/schema/raw/master/csl-citation.json"} </w:instrText>
      </w:r>
      <w:r w:rsidR="00CD0208" w:rsidRPr="00CD0208">
        <w:rPr>
          <w:rFonts w:ascii="Garamond" w:hAnsi="Garamond"/>
        </w:rPr>
        <w:fldChar w:fldCharType="separate"/>
      </w:r>
      <w:r w:rsidR="00962617">
        <w:rPr>
          <w:rFonts w:ascii="Garamond" w:hAnsi="Garamond"/>
          <w:noProof/>
        </w:rPr>
        <w:t>(Daku, Soroka, and Young 201</w:t>
      </w:r>
      <w:ins w:id="15" w:author="Mark Taylor Daku, Mr" w:date="2016-06-14T11:37:00Z">
        <w:r w:rsidR="00B33706">
          <w:rPr>
            <w:rFonts w:ascii="Garamond" w:hAnsi="Garamond"/>
            <w:noProof/>
          </w:rPr>
          <w:t>5</w:t>
        </w:r>
      </w:ins>
      <w:del w:id="16" w:author="Mark Taylor Daku, Mr" w:date="2016-06-14T11:37:00Z">
        <w:r w:rsidR="00962617" w:rsidDel="00B33706">
          <w:rPr>
            <w:rFonts w:ascii="Garamond" w:hAnsi="Garamond"/>
            <w:noProof/>
          </w:rPr>
          <w:delText>2</w:delText>
        </w:r>
      </w:del>
      <w:r w:rsidR="00962617">
        <w:rPr>
          <w:rFonts w:ascii="Garamond" w:hAnsi="Garamond"/>
          <w:noProof/>
        </w:rPr>
        <w:t>)</w:t>
      </w:r>
      <w:r w:rsidR="00CD0208" w:rsidRPr="00CD0208">
        <w:rPr>
          <w:rFonts w:ascii="Garamond" w:hAnsi="Garamond"/>
        </w:rPr>
        <w:fldChar w:fldCharType="end"/>
      </w:r>
      <w:commentRangeEnd w:id="14"/>
      <w:r w:rsidR="00B33706">
        <w:rPr>
          <w:rStyle w:val="CommentReference"/>
        </w:rPr>
        <w:commentReference w:id="14"/>
      </w:r>
      <w:r w:rsidR="00B81B71">
        <w:rPr>
          <w:rFonts w:ascii="Garamond" w:hAnsi="Garamond"/>
        </w:rPr>
        <w:t>.</w:t>
      </w:r>
      <w:r w:rsidRPr="00C43B9B">
        <w:rPr>
          <w:rFonts w:ascii="Garamond" w:hAnsi="Garamond"/>
        </w:rPr>
        <w:t xml:space="preserve"> While dictionary-based analyses have trouble accurately capturing nuance, humor, and context, over a large enough dataset, characteristics of the corpus emerge that can be difficult to observe with close readings. This approach is also clear, straightforward and replicable, as the counts do not depend on the interpretation of a particular researcher. Limitations aside, automated coding of topics proves promising vis-à-vis the reliability of human coders </w:t>
      </w:r>
      <w:r w:rsidR="00B81B71">
        <w:rPr>
          <w:rFonts w:ascii="Garamond" w:hAnsi="Garamond"/>
        </w:rPr>
        <w:fldChar w:fldCharType="begin"/>
      </w:r>
      <w:r w:rsidR="00111A2C">
        <w:rPr>
          <w:rFonts w:ascii="Garamond" w:hAnsi="Garamond"/>
        </w:rPr>
        <w:instrText xml:space="preserve"> ADDIN ZOTERO_ITEM CSL_CITATION {"citationID":"fftPsqND","properties":{"formattedCitation":"(Albaugh et al. 2013)","plainCitation":"(Albaugh et al. 2013)"},"citationItems":[{"id":80,"uris":["http://zotero.org/users/local/wYsBpwS3/items/M34I4HSQ"],"uri":["http://zotero.org/users/local/wYsBpwS3/items/M34I4HSQ"],"itemData":{"id":80,"type":"paper-conference","title":"The Automated Coding of Policy Agendas: A Dictionary-Based Approach","container-title":"6th Annual Comparative Agendas Conference, Atnwerp, Beligum","source":"Google Scholar","URL":"http://www.lexicoder.com/docs/CAP2013v2.pdf","shortTitle":"The Automated Coding of Policy Agendas","author":[{"family":"Albaugh","given":"Quinn"},{"family":"Sevenans","given":"Julie"},{"family":"Soroka","given":"Stuart"},{"family":"Loewen","given":"Peter John"}],"issued":{"date-parts":[["2013"]]},"accessed":{"date-parts":[["2016",5,13]]}}}],"schema":"https://github.com/citation-style-language/schema/raw/master/csl-citation.json"} </w:instrText>
      </w:r>
      <w:r w:rsidR="00B81B71">
        <w:rPr>
          <w:rFonts w:ascii="Garamond" w:hAnsi="Garamond"/>
        </w:rPr>
        <w:fldChar w:fldCharType="separate"/>
      </w:r>
      <w:r w:rsidR="00775636">
        <w:rPr>
          <w:rFonts w:ascii="Garamond" w:hAnsi="Garamond"/>
          <w:noProof/>
        </w:rPr>
        <w:t>(Albaugh et al. 2013)</w:t>
      </w:r>
      <w:r w:rsidR="00B81B71">
        <w:rPr>
          <w:rFonts w:ascii="Garamond" w:hAnsi="Garamond"/>
        </w:rPr>
        <w:fldChar w:fldCharType="end"/>
      </w:r>
      <w:r w:rsidRPr="00C43B9B">
        <w:rPr>
          <w:rFonts w:ascii="Garamond" w:hAnsi="Garamond"/>
        </w:rPr>
        <w:t xml:space="preserve"> and it can provide insights at a macro level.</w:t>
      </w:r>
    </w:p>
    <w:p w14:paraId="4F7FCCD2" w14:textId="71CC465E" w:rsidR="00C43B9B" w:rsidRDefault="00C43B9B" w:rsidP="005F7D0E">
      <w:pPr>
        <w:spacing w:line="360" w:lineRule="auto"/>
        <w:jc w:val="both"/>
        <w:rPr>
          <w:rFonts w:ascii="Garamond" w:hAnsi="Garamond"/>
        </w:rPr>
      </w:pPr>
      <w:r>
        <w:rPr>
          <w:rFonts w:ascii="Garamond" w:hAnsi="Garamond"/>
        </w:rPr>
        <w:tab/>
      </w:r>
      <w:r w:rsidRPr="00C43B9B">
        <w:rPr>
          <w:rFonts w:ascii="Garamond" w:hAnsi="Garamond"/>
        </w:rPr>
        <w:t xml:space="preserve">This approach relies on custom dictionaries built specifically to capture particular frames in the text. </w:t>
      </w:r>
      <w:r w:rsidR="00D20535">
        <w:rPr>
          <w:rFonts w:ascii="Garamond" w:hAnsi="Garamond"/>
        </w:rPr>
        <w:t>For this study, three dictionaries are used: legal, political</w:t>
      </w:r>
      <w:r w:rsidR="008F01E4">
        <w:rPr>
          <w:rFonts w:ascii="Garamond" w:hAnsi="Garamond"/>
        </w:rPr>
        <w:t>,</w:t>
      </w:r>
      <w:r w:rsidR="00D20535">
        <w:rPr>
          <w:rFonts w:ascii="Garamond" w:hAnsi="Garamond"/>
        </w:rPr>
        <w:t xml:space="preserve"> and medical.</w:t>
      </w:r>
      <w:r w:rsidR="007E164D">
        <w:rPr>
          <w:rFonts w:ascii="Garamond" w:hAnsi="Garamond"/>
        </w:rPr>
        <w:t xml:space="preserve"> While legal and political dictionaries have been used to study media coverage of the </w:t>
      </w:r>
      <w:r w:rsidR="00514081">
        <w:rPr>
          <w:rFonts w:ascii="Garamond" w:hAnsi="Garamond"/>
        </w:rPr>
        <w:t xml:space="preserve">courts </w:t>
      </w:r>
      <w:r w:rsidR="0007685E">
        <w:rPr>
          <w:rFonts w:ascii="Garamond" w:hAnsi="Garamond"/>
        </w:rPr>
        <w:t xml:space="preserve">in previous studies </w:t>
      </w:r>
      <w:r w:rsidR="002A0A0C">
        <w:rPr>
          <w:rFonts w:ascii="Garamond" w:hAnsi="Garamond"/>
        </w:rPr>
        <w:fldChar w:fldCharType="begin"/>
      </w:r>
      <w:r w:rsidR="006E6294">
        <w:rPr>
          <w:rFonts w:ascii="Garamond" w:hAnsi="Garamond"/>
        </w:rPr>
        <w:instrText xml:space="preserve"> ADDIN ZOTERO_ITEM CSL_CITATION {"citationID":"g2mEZnjd","properties":{"formattedCitation":"(Lydia Anita Miljan 2014; Johnson and Socker 2012)","plainCitation":"(Lydia Anita Miljan 2014; Johnson and Socker 2012)"},"citationItems":[{"id":"C7OHpPz1/8FPwXN1R","uris":["http://zotero.org/users/2627252/items/7KZ4EIDB"],"uri":["http://zotero.org/users/2627252/items/7KZ4EIDB"],"itemData":{"id":"C7OHpPz1/8FPwXN1R","type":"article-journal","title":"Supreme Court Coverage in Canada: A Case Study of Media Coverage of the Whatcott Decision","container-title":"Oñati Socio-Legal Series","page":"709-724","volume":"4","issue":"4","source":"opo.iisj.net","abstract":"Do Canadian media outlets report Supreme Court decisions in a legal or political frame? Starting with a review of how the media amplify court decisions, the study focuses on a case study regarding a freedom of speech decision of the Court. This study finds that although the media critically evaluated the freedom of speech case of William Whatcott, it did so from a legal frame. Unlike American research that shows the media increasingly interprets Supreme Court decisions from a political frame, this study on  Whatcott  finds that the media focused on the legal arguments of the case.    &amp;iquest;Los medios de comunicaci&amp;oacute;n canadienses informan sobre las decisiones de la Corte Suprema en un marco legal o pol&amp;iacute;tico? A partir de una revisi&amp;oacute;n de c&amp;oacute;mo los medios de comunicaci&amp;oacute;n amplifican las decisiones judiciales, el estudio se centra en un caso pr&amp;aacute;ctico sobre la libertad de expresi&amp;oacute;n de las decisiones del tribunal. Este estudio revela que aunque los medios evaluaron cr&amp;iacute;ticamente la libertad de expresi&amp;oacute;n en el caso de William Whatcott, se hizo en un marco legal. A diferencia de investigaciones estadounidenses que prueban que los medios de comunicaci&amp;oacute;n interpretan cada vez con mayor frecuencia las decisiones de la Corte desde un marco pol&amp;iacute;tico, este estudio sobre  Whatcott  demuestra que los medios de comunicaci&amp;oacute;n se centraron en los argumentos legales del caso.    DOWNLOAD THIS PAPER FROM SSRN :  http://ssrn.com/abstract=2500102","ISSN":"2079-5971","shortTitle":"Supreme Court Coverage in Canada","language":"en","author":[{"family":"Miljan","given":"Lydia Anita"}],"issued":{"year":2014,"month":1,"day":15},"page-first":"709","title-short":"Supreme Court Coverage in Canada","container-title-short":"Oñati Socio-Leg. Ser."}},{"id":"C7OHpPz1/3e0aElc7","uris":["http://zotero.org/users/local/wYsBpwS3/items/BD7WEBGJ"],"uri":["http://zotero.org/users/local/wYsBpwS3/items/BD7WEBGJ"],"itemData":{"id":"C7OHpPz1/3e0aElc7","type":"article-journal","title":"Actions, Factions, and Interactions: Newsworthy Influences on Supreme Court Coverage","container-title":"Social Science Quarterly","page":"434–463","volume":"93","issue":"2","source":"Google Scholar","shortTitle":"Actions, Factions, and Interactions","author":[{"family":"Johnson","given":"Tyler"},{"family":"Socker","given":"Erica"}],"issued":{"year":2012},"page-first":"434","title-short":"Actions, Factions, and Interactions","container-title-short":"Soc. Sci. Q."}}],"schema":"https://github.com/citation-style-language/schema/raw/master/csl-citation.json"} </w:instrText>
      </w:r>
      <w:r w:rsidR="002A0A0C">
        <w:rPr>
          <w:rFonts w:ascii="Garamond" w:hAnsi="Garamond"/>
        </w:rPr>
        <w:fldChar w:fldCharType="separate"/>
      </w:r>
      <w:r w:rsidR="006E6294">
        <w:rPr>
          <w:rFonts w:ascii="Garamond" w:hAnsi="Garamond"/>
          <w:noProof/>
        </w:rPr>
        <w:t>(Lydia Anita Miljan 2014; Johnson and Socker 2012)</w:t>
      </w:r>
      <w:r w:rsidR="002A0A0C">
        <w:rPr>
          <w:rFonts w:ascii="Garamond" w:hAnsi="Garamond"/>
        </w:rPr>
        <w:fldChar w:fldCharType="end"/>
      </w:r>
      <w:r w:rsidR="008F01E4">
        <w:rPr>
          <w:rFonts w:ascii="Garamond" w:hAnsi="Garamond"/>
        </w:rPr>
        <w:t xml:space="preserve">, the medical dictionary is unique to this study </w:t>
      </w:r>
      <w:r w:rsidR="00514081">
        <w:rPr>
          <w:rFonts w:ascii="Garamond" w:hAnsi="Garamond"/>
        </w:rPr>
        <w:t xml:space="preserve">and customized for the topic of </w:t>
      </w:r>
      <w:r w:rsidR="008F01E4">
        <w:rPr>
          <w:rFonts w:ascii="Garamond" w:hAnsi="Garamond"/>
        </w:rPr>
        <w:t>doctor-assisted</w:t>
      </w:r>
      <w:r w:rsidR="00DD52B5">
        <w:rPr>
          <w:rFonts w:ascii="Garamond" w:hAnsi="Garamond"/>
        </w:rPr>
        <w:t xml:space="preserve"> death</w:t>
      </w:r>
      <w:r w:rsidR="008F01E4">
        <w:rPr>
          <w:rFonts w:ascii="Garamond" w:hAnsi="Garamond"/>
        </w:rPr>
        <w:t xml:space="preserve">. </w:t>
      </w:r>
      <w:r w:rsidR="009F7B35">
        <w:rPr>
          <w:rFonts w:ascii="Garamond" w:hAnsi="Garamond"/>
        </w:rPr>
        <w:t>For our purposes, t</w:t>
      </w:r>
      <w:r w:rsidR="00592A5D">
        <w:rPr>
          <w:rFonts w:ascii="Garamond" w:hAnsi="Garamond"/>
        </w:rPr>
        <w:t>he medical dictionary acts as a proxy for social science</w:t>
      </w:r>
      <w:r w:rsidR="009F7B35">
        <w:rPr>
          <w:rFonts w:ascii="Garamond" w:hAnsi="Garamond"/>
        </w:rPr>
        <w:t xml:space="preserve"> coverage. </w:t>
      </w:r>
      <w:r w:rsidRPr="00C43B9B">
        <w:rPr>
          <w:rFonts w:ascii="Garamond" w:hAnsi="Garamond"/>
        </w:rPr>
        <w:t>To build these dictionaries,</w:t>
      </w:r>
      <w:r w:rsidR="00DF0A8D">
        <w:rPr>
          <w:rFonts w:ascii="Garamond" w:hAnsi="Garamond"/>
        </w:rPr>
        <w:t xml:space="preserve"> we examined a random sample totaling 5 per cent of the</w:t>
      </w:r>
      <w:r w:rsidRPr="00C43B9B">
        <w:rPr>
          <w:rFonts w:ascii="Garamond" w:hAnsi="Garamond"/>
        </w:rPr>
        <w:t xml:space="preserve"> stories from the two time periods in order to identify the words and phrases used to describe doctor-assisted death. The </w:t>
      </w:r>
      <w:r w:rsidRPr="00C43B9B">
        <w:rPr>
          <w:rFonts w:ascii="Garamond" w:hAnsi="Garamond"/>
          <w:i/>
          <w:iCs/>
        </w:rPr>
        <w:t>Rodriguez</w:t>
      </w:r>
      <w:r w:rsidRPr="00C43B9B">
        <w:rPr>
          <w:rFonts w:ascii="Garamond" w:hAnsi="Garamond"/>
        </w:rPr>
        <w:t xml:space="preserve"> and </w:t>
      </w:r>
      <w:r w:rsidRPr="00C43B9B">
        <w:rPr>
          <w:rFonts w:ascii="Garamond" w:hAnsi="Garamond"/>
          <w:i/>
          <w:iCs/>
        </w:rPr>
        <w:t>Carter</w:t>
      </w:r>
      <w:r w:rsidRPr="00C43B9B">
        <w:rPr>
          <w:rFonts w:ascii="Garamond" w:hAnsi="Garamond"/>
        </w:rPr>
        <w:t xml:space="preserve"> decisions were also reviewed to identify additional words and phrases. Finally, the legal and political dictionaries were supplemented with keywords compiled by Johnson and </w:t>
      </w:r>
      <w:r w:rsidR="00111A2C">
        <w:rPr>
          <w:rFonts w:ascii="Garamond" w:hAnsi="Garamond"/>
        </w:rPr>
        <w:t xml:space="preserve">Socker </w:t>
      </w:r>
      <w:r w:rsidR="00111A2C">
        <w:rPr>
          <w:rFonts w:ascii="Garamond" w:hAnsi="Garamond"/>
        </w:rPr>
        <w:fldChar w:fldCharType="begin"/>
      </w:r>
      <w:r w:rsidR="00111A2C">
        <w:rPr>
          <w:rFonts w:ascii="Garamond" w:hAnsi="Garamond"/>
        </w:rPr>
        <w:instrText xml:space="preserve"> ADDIN ZOTERO_ITEM CSL_CITATION {"citationID":"5FEyQFmN","properties":{"formattedCitation":"(2012)","plainCitation":"(2012)"},"citationItems":[{"id":72,"uris":["http://zotero.org/users/local/wYsBpwS3/items/BD7WEBGJ"],"uri":["http://zotero.org/users/local/wYsBpwS3/items/BD7WEBGJ"],"itemData":{"id":72,"type":"article-journal","title":"Actions, Factions, and Interactions: Newsworthy Influences on Supreme Court Coverage","container-title":"Social Science Quarterly","page":"434–463","volume":"93","issue":"2","source":"Google Scholar","shortTitle":"Actions, Factions, and Interactions","author":[{"family":"Johnson","given":"Tyler"},{"family":"Socker","given":"Erica"}],"issued":{"date-parts":[["2012"]]}},"suppress-author":true}],"schema":"https://github.com/citation-style-language/schema/raw/master/csl-citation.json"} </w:instrText>
      </w:r>
      <w:r w:rsidR="00111A2C">
        <w:rPr>
          <w:rFonts w:ascii="Garamond" w:hAnsi="Garamond"/>
        </w:rPr>
        <w:fldChar w:fldCharType="separate"/>
      </w:r>
      <w:r w:rsidR="00111A2C">
        <w:rPr>
          <w:rFonts w:ascii="Garamond" w:hAnsi="Garamond"/>
          <w:noProof/>
        </w:rPr>
        <w:t>(2012)</w:t>
      </w:r>
      <w:r w:rsidR="00111A2C">
        <w:rPr>
          <w:rFonts w:ascii="Garamond" w:hAnsi="Garamond"/>
        </w:rPr>
        <w:fldChar w:fldCharType="end"/>
      </w:r>
      <w:r w:rsidR="00111A2C">
        <w:rPr>
          <w:rFonts w:ascii="Garamond" w:hAnsi="Garamond"/>
        </w:rPr>
        <w:t>.</w:t>
      </w:r>
      <w:r w:rsidRPr="00C43B9B">
        <w:rPr>
          <w:rFonts w:ascii="Garamond" w:hAnsi="Garamond"/>
        </w:rPr>
        <w:t xml:space="preserve"> To give examples of the words found in these dictionaries, the legal dictionary contains words and phrases such as ‘reasonable limits’ and ‘minimal impairment’, the political frame dictionary contains words and phrases such as ‘dogma’, ‘ideology’, and all words with the root ‘legislat’, while the medical frame dictionary includes words and phrases like ‘terminally ill’ and ‘informed consent’. </w:t>
      </w:r>
    </w:p>
    <w:p w14:paraId="7CAD7E39" w14:textId="77777777" w:rsidR="00BA2C52" w:rsidRDefault="00BA2C52" w:rsidP="005F7D0E">
      <w:pPr>
        <w:spacing w:line="360" w:lineRule="auto"/>
        <w:jc w:val="both"/>
        <w:rPr>
          <w:rFonts w:ascii="Garamond" w:hAnsi="Garamond"/>
        </w:rPr>
      </w:pPr>
    </w:p>
    <w:p w14:paraId="368CD7A4" w14:textId="16CEC346" w:rsidR="00F972A5" w:rsidRDefault="001518A6" w:rsidP="005F7D0E">
      <w:pPr>
        <w:spacing w:line="360" w:lineRule="auto"/>
        <w:jc w:val="both"/>
        <w:rPr>
          <w:rFonts w:ascii="Garamond" w:hAnsi="Garamond"/>
          <w:u w:val="single"/>
        </w:rPr>
      </w:pPr>
      <w:r>
        <w:rPr>
          <w:rFonts w:ascii="Garamond" w:hAnsi="Garamond"/>
          <w:u w:val="single"/>
        </w:rPr>
        <w:t>C.</w:t>
      </w:r>
      <w:r>
        <w:rPr>
          <w:rFonts w:ascii="Garamond" w:hAnsi="Garamond"/>
          <w:u w:val="single"/>
        </w:rPr>
        <w:tab/>
      </w:r>
      <w:r w:rsidR="00F972A5" w:rsidRPr="00BA2C52">
        <w:rPr>
          <w:rFonts w:ascii="Garamond" w:hAnsi="Garamond"/>
          <w:u w:val="single"/>
        </w:rPr>
        <w:t>Results</w:t>
      </w:r>
    </w:p>
    <w:p w14:paraId="14297F02" w14:textId="44A9F310" w:rsidR="00E70FE4" w:rsidRPr="00425C8F" w:rsidRDefault="00E70FE4" w:rsidP="005F7D0E">
      <w:pPr>
        <w:spacing w:line="360" w:lineRule="auto"/>
        <w:jc w:val="both"/>
        <w:rPr>
          <w:rFonts w:ascii="Garamond" w:hAnsi="Garamond"/>
          <w:lang w:val="en-CA"/>
        </w:rPr>
      </w:pPr>
      <w:r>
        <w:rPr>
          <w:rFonts w:ascii="Garamond" w:hAnsi="Garamond"/>
        </w:rPr>
        <w:tab/>
      </w:r>
      <w:r w:rsidRPr="00F06741">
        <w:rPr>
          <w:rFonts w:ascii="Garamond" w:hAnsi="Garamond"/>
        </w:rPr>
        <w:t xml:space="preserve">Recall our </w:t>
      </w:r>
      <w:r w:rsidR="00165EDE" w:rsidRPr="00F06741">
        <w:rPr>
          <w:rFonts w:ascii="Garamond" w:hAnsi="Garamond"/>
        </w:rPr>
        <w:t xml:space="preserve">research questions </w:t>
      </w:r>
      <w:r w:rsidRPr="00F06741">
        <w:rPr>
          <w:rFonts w:ascii="Garamond" w:hAnsi="Garamond"/>
        </w:rPr>
        <w:t xml:space="preserve">set out earlier, </w:t>
      </w:r>
      <w:r w:rsidR="00165EDE" w:rsidRPr="00F06741">
        <w:rPr>
          <w:rFonts w:ascii="Garamond" w:hAnsi="Garamond"/>
        </w:rPr>
        <w:t>which</w:t>
      </w:r>
      <w:r w:rsidRPr="00F06741">
        <w:rPr>
          <w:rFonts w:ascii="Garamond" w:hAnsi="Garamond"/>
        </w:rPr>
        <w:t xml:space="preserve"> </w:t>
      </w:r>
      <w:r w:rsidR="00165EDE" w:rsidRPr="00F06741">
        <w:rPr>
          <w:rFonts w:ascii="Garamond" w:hAnsi="Garamond"/>
        </w:rPr>
        <w:t xml:space="preserve">asked whether the </w:t>
      </w:r>
      <w:r w:rsidRPr="00F06741">
        <w:rPr>
          <w:rFonts w:ascii="Garamond" w:hAnsi="Garamond"/>
        </w:rPr>
        <w:t xml:space="preserve">content of framing </w:t>
      </w:r>
      <w:r w:rsidR="00165EDE" w:rsidRPr="00F06741">
        <w:rPr>
          <w:rFonts w:ascii="Garamond" w:hAnsi="Garamond"/>
        </w:rPr>
        <w:t xml:space="preserve">varied </w:t>
      </w:r>
      <w:r w:rsidRPr="00F06741">
        <w:rPr>
          <w:rFonts w:ascii="Garamond" w:hAnsi="Garamond"/>
        </w:rPr>
        <w:t>between media coverage</w:t>
      </w:r>
      <w:r w:rsidR="00165EDE" w:rsidRPr="00F06741">
        <w:rPr>
          <w:rFonts w:ascii="Garamond" w:hAnsi="Garamond"/>
        </w:rPr>
        <w:t xml:space="preserve"> of the two Supreme Court cases. </w:t>
      </w:r>
      <w:r w:rsidRPr="00F06741">
        <w:rPr>
          <w:rFonts w:ascii="Garamond" w:hAnsi="Garamond"/>
        </w:rPr>
        <w:t xml:space="preserve">Figure 1 illustrates the mean number of frames by decision. For both cases, frames featuring medical-based words were by far the most prominent. </w:t>
      </w:r>
      <w:r w:rsidR="00165EDE" w:rsidRPr="00F06741">
        <w:rPr>
          <w:rFonts w:ascii="Garamond" w:hAnsi="Garamond"/>
        </w:rPr>
        <w:t>T</w:t>
      </w:r>
      <w:r w:rsidRPr="00F06741">
        <w:rPr>
          <w:rFonts w:ascii="Garamond" w:hAnsi="Garamond"/>
        </w:rPr>
        <w:t xml:space="preserve">he </w:t>
      </w:r>
      <w:ins w:id="17" w:author="Mark Taylor Daku, Mr" w:date="2016-06-14T12:12:00Z">
        <w:r w:rsidR="00F06741">
          <w:rPr>
            <w:rFonts w:ascii="Garamond" w:hAnsi="Garamond"/>
          </w:rPr>
          <w:t xml:space="preserve">mean </w:t>
        </w:r>
      </w:ins>
      <w:r w:rsidRPr="00F06741">
        <w:rPr>
          <w:rFonts w:ascii="Garamond" w:hAnsi="Garamond"/>
        </w:rPr>
        <w:t xml:space="preserve">frequency of medical frames does increase from </w:t>
      </w:r>
      <w:r w:rsidRPr="00F06741">
        <w:rPr>
          <w:rFonts w:ascii="Garamond" w:hAnsi="Garamond"/>
          <w:i/>
        </w:rPr>
        <w:t>Rodriguez</w:t>
      </w:r>
      <w:r w:rsidRPr="00F06741">
        <w:rPr>
          <w:rFonts w:ascii="Garamond" w:hAnsi="Garamond"/>
        </w:rPr>
        <w:t xml:space="preserve"> to </w:t>
      </w:r>
      <w:r w:rsidRPr="00F06741">
        <w:rPr>
          <w:rFonts w:ascii="Garamond" w:hAnsi="Garamond"/>
          <w:i/>
        </w:rPr>
        <w:t>Carter</w:t>
      </w:r>
      <w:r w:rsidR="00B35C06" w:rsidRPr="00F06741">
        <w:rPr>
          <w:rFonts w:ascii="Garamond" w:hAnsi="Garamond"/>
        </w:rPr>
        <w:t>; h</w:t>
      </w:r>
      <w:r w:rsidRPr="00F06741">
        <w:rPr>
          <w:rFonts w:ascii="Garamond" w:hAnsi="Garamond"/>
        </w:rPr>
        <w:t xml:space="preserve">owever, this increase is tempered by the fact that the mean number of legal and political frames also increased from </w:t>
      </w:r>
      <w:r w:rsidRPr="00F06741">
        <w:rPr>
          <w:rFonts w:ascii="Garamond" w:hAnsi="Garamond"/>
          <w:i/>
        </w:rPr>
        <w:t>Rodriguez</w:t>
      </w:r>
      <w:r w:rsidRPr="00F06741">
        <w:rPr>
          <w:rFonts w:ascii="Garamond" w:hAnsi="Garamond"/>
        </w:rPr>
        <w:t xml:space="preserve"> to </w:t>
      </w:r>
      <w:r w:rsidRPr="00F06741">
        <w:rPr>
          <w:rFonts w:ascii="Garamond" w:hAnsi="Garamond"/>
          <w:i/>
        </w:rPr>
        <w:t>Carter</w:t>
      </w:r>
      <w:r w:rsidR="00B35C06" w:rsidRPr="00F06741">
        <w:rPr>
          <w:rFonts w:ascii="Garamond" w:hAnsi="Garamond"/>
        </w:rPr>
        <w:t>. Notably</w:t>
      </w:r>
      <w:r w:rsidRPr="00F06741">
        <w:rPr>
          <w:rFonts w:ascii="Garamond" w:hAnsi="Garamond"/>
        </w:rPr>
        <w:t>, the mean number of legal frames also increased</w:t>
      </w:r>
      <w:del w:id="18" w:author="Mark Taylor Daku, Mr" w:date="2016-06-14T12:15:00Z">
        <w:r w:rsidRPr="00F06741" w:rsidDel="00F06741">
          <w:rPr>
            <w:rFonts w:ascii="Garamond" w:hAnsi="Garamond"/>
          </w:rPr>
          <w:delText>, doubling</w:delText>
        </w:r>
      </w:del>
      <w:r w:rsidRPr="00F06741">
        <w:rPr>
          <w:rFonts w:ascii="Garamond" w:hAnsi="Garamond"/>
        </w:rPr>
        <w:t xml:space="preserve"> from about </w:t>
      </w:r>
      <w:del w:id="19" w:author="Mark Taylor Daku, Mr" w:date="2016-06-14T12:14:00Z">
        <w:r w:rsidRPr="00F06741" w:rsidDel="00F06741">
          <w:rPr>
            <w:rFonts w:ascii="Garamond" w:hAnsi="Garamond"/>
          </w:rPr>
          <w:delText xml:space="preserve">four </w:delText>
        </w:r>
      </w:del>
      <w:ins w:id="20" w:author="Mark Taylor Daku, Mr" w:date="2016-06-14T12:14:00Z">
        <w:r w:rsidR="00F06741">
          <w:rPr>
            <w:rFonts w:ascii="Garamond" w:hAnsi="Garamond"/>
          </w:rPr>
          <w:t>three</w:t>
        </w:r>
        <w:r w:rsidR="00F06741" w:rsidRPr="00F06741">
          <w:rPr>
            <w:rFonts w:ascii="Garamond" w:hAnsi="Garamond"/>
          </w:rPr>
          <w:t xml:space="preserve"> </w:t>
        </w:r>
      </w:ins>
      <w:r w:rsidRPr="00F06741">
        <w:rPr>
          <w:rFonts w:ascii="Garamond" w:hAnsi="Garamond"/>
        </w:rPr>
        <w:t>mentions per article to</w:t>
      </w:r>
      <w:ins w:id="21" w:author="Mark Taylor Daku, Mr" w:date="2016-06-14T12:14:00Z">
        <w:r w:rsidR="00F06741">
          <w:rPr>
            <w:rFonts w:ascii="Garamond" w:hAnsi="Garamond"/>
          </w:rPr>
          <w:t xml:space="preserve"> </w:t>
        </w:r>
      </w:ins>
      <w:del w:id="22" w:author="Mark Taylor Daku, Mr" w:date="2016-06-14T12:14:00Z">
        <w:r w:rsidRPr="00F06741" w:rsidDel="00F06741">
          <w:rPr>
            <w:rFonts w:ascii="Garamond" w:hAnsi="Garamond"/>
          </w:rPr>
          <w:delText xml:space="preserve"> just over eight</w:delText>
        </w:r>
      </w:del>
      <w:ins w:id="23" w:author="Mark Taylor Daku, Mr" w:date="2016-06-14T12:14:00Z">
        <w:r w:rsidR="00F06741">
          <w:rPr>
            <w:rFonts w:ascii="Garamond" w:hAnsi="Garamond"/>
          </w:rPr>
          <w:t>almost five</w:t>
        </w:r>
      </w:ins>
      <w:r w:rsidRPr="00F06741">
        <w:rPr>
          <w:rFonts w:ascii="Garamond" w:hAnsi="Garamond"/>
        </w:rPr>
        <w:t xml:space="preserve">. With this increase from </w:t>
      </w:r>
      <w:r w:rsidRPr="00F06741">
        <w:rPr>
          <w:rFonts w:ascii="Garamond" w:hAnsi="Garamond"/>
          <w:i/>
        </w:rPr>
        <w:t xml:space="preserve">Rodriguez </w:t>
      </w:r>
      <w:r w:rsidRPr="00F06741">
        <w:rPr>
          <w:rFonts w:ascii="Garamond" w:hAnsi="Garamond"/>
        </w:rPr>
        <w:t xml:space="preserve">to </w:t>
      </w:r>
      <w:r w:rsidRPr="00F06741">
        <w:rPr>
          <w:rFonts w:ascii="Garamond" w:hAnsi="Garamond"/>
          <w:i/>
        </w:rPr>
        <w:t>Carter</w:t>
      </w:r>
      <w:r w:rsidRPr="00F06741">
        <w:rPr>
          <w:rFonts w:ascii="Garamond" w:hAnsi="Garamond"/>
        </w:rPr>
        <w:t xml:space="preserve">, legal framing outpaced </w:t>
      </w:r>
      <w:del w:id="24" w:author="Mark Taylor Daku, Mr" w:date="2016-06-14T12:14:00Z">
        <w:r w:rsidRPr="00F06741" w:rsidDel="00F06741">
          <w:rPr>
            <w:rFonts w:ascii="Garamond" w:hAnsi="Garamond"/>
          </w:rPr>
          <w:delText xml:space="preserve">political </w:delText>
        </w:r>
      </w:del>
      <w:ins w:id="25" w:author="Mark Taylor Daku, Mr" w:date="2016-06-14T12:14:00Z">
        <w:r w:rsidR="00F06741">
          <w:rPr>
            <w:rFonts w:ascii="Garamond" w:hAnsi="Garamond"/>
          </w:rPr>
          <w:t>all other frames but medical</w:t>
        </w:r>
        <w:r w:rsidR="00F06741" w:rsidRPr="00F06741">
          <w:rPr>
            <w:rFonts w:ascii="Garamond" w:hAnsi="Garamond"/>
          </w:rPr>
          <w:t xml:space="preserve"> </w:t>
        </w:r>
      </w:ins>
      <w:del w:id="26" w:author="Mark Taylor Daku, Mr" w:date="2016-06-14T12:15:00Z">
        <w:r w:rsidRPr="00F06741" w:rsidDel="00F06741">
          <w:rPr>
            <w:rFonts w:ascii="Garamond" w:hAnsi="Garamond"/>
          </w:rPr>
          <w:delText xml:space="preserve">framing </w:delText>
        </w:r>
      </w:del>
      <w:r w:rsidRPr="00F06741">
        <w:rPr>
          <w:rFonts w:ascii="Garamond" w:hAnsi="Garamond"/>
        </w:rPr>
        <w:t>in terms of mean mentions for the second case (see Table 1).</w:t>
      </w:r>
      <w:ins w:id="27" w:author="Mark Taylor Daku, Mr" w:date="2016-06-14T12:13:00Z">
        <w:r w:rsidR="00F06741">
          <w:rPr>
            <w:rFonts w:ascii="Garamond" w:hAnsi="Garamond"/>
          </w:rPr>
          <w:t xml:space="preserve"> [If you wanted to add more her</w:t>
        </w:r>
      </w:ins>
      <w:ins w:id="28" w:author="Mark Taylor Daku, Mr" w:date="2016-06-14T12:15:00Z">
        <w:r w:rsidR="00F06741">
          <w:rPr>
            <w:rFonts w:ascii="Garamond" w:hAnsi="Garamond"/>
          </w:rPr>
          <w:t>e on strategic, legislative, and social science, you can – as these all had statistically significant changes from rodriguez to carter.]</w:t>
        </w:r>
      </w:ins>
    </w:p>
    <w:p w14:paraId="7D9D8DCB" w14:textId="77777777" w:rsidR="00AF356C" w:rsidRDefault="00AF356C" w:rsidP="005F7D0E">
      <w:pPr>
        <w:spacing w:line="360" w:lineRule="auto"/>
        <w:jc w:val="both"/>
        <w:rPr>
          <w:rFonts w:ascii="Garamond" w:hAnsi="Garamond"/>
        </w:rPr>
      </w:pPr>
    </w:p>
    <w:p w14:paraId="281D4459" w14:textId="05D3CE85" w:rsidR="00AF356C" w:rsidRDefault="00AF356C" w:rsidP="00B33706">
      <w:pPr>
        <w:spacing w:line="360" w:lineRule="auto"/>
        <w:jc w:val="center"/>
        <w:rPr>
          <w:rFonts w:ascii="Garamond" w:hAnsi="Garamond"/>
        </w:rPr>
      </w:pPr>
      <w:r>
        <w:rPr>
          <w:rFonts w:ascii="Garamond" w:hAnsi="Garamond"/>
        </w:rPr>
        <w:t>[Insert Figure 1 approximately here.]</w:t>
      </w:r>
    </w:p>
    <w:p w14:paraId="29A68308" w14:textId="77777777" w:rsidR="00AF356C" w:rsidRPr="00EC1711" w:rsidRDefault="00AF356C" w:rsidP="005F7D0E">
      <w:pPr>
        <w:spacing w:line="360" w:lineRule="auto"/>
        <w:jc w:val="both"/>
        <w:rPr>
          <w:rFonts w:ascii="Garamond" w:hAnsi="Garamond"/>
        </w:rPr>
      </w:pPr>
    </w:p>
    <w:p w14:paraId="16FA1F9C" w14:textId="32F00E4E" w:rsidR="00E70FE4" w:rsidRDefault="00E70FE4" w:rsidP="005F7D0E">
      <w:pPr>
        <w:spacing w:line="360" w:lineRule="auto"/>
        <w:jc w:val="both"/>
        <w:rPr>
          <w:rFonts w:ascii="Garamond" w:hAnsi="Garamond"/>
        </w:rPr>
      </w:pPr>
      <w:r>
        <w:rPr>
          <w:rFonts w:ascii="Garamond" w:hAnsi="Garamond"/>
        </w:rPr>
        <w:tab/>
        <w:t xml:space="preserve">However, these </w:t>
      </w:r>
      <w:r w:rsidR="00E31511">
        <w:rPr>
          <w:rFonts w:ascii="Garamond" w:hAnsi="Garamond"/>
        </w:rPr>
        <w:t xml:space="preserve">important differences are further unpacked </w:t>
      </w:r>
      <w:r>
        <w:rPr>
          <w:rFonts w:ascii="Garamond" w:hAnsi="Garamond"/>
        </w:rPr>
        <w:t xml:space="preserve">when media coverage reported before and after the Court’s decisions are compared. </w:t>
      </w:r>
      <w:r w:rsidRPr="00EC1711">
        <w:rPr>
          <w:rFonts w:ascii="Garamond" w:hAnsi="Garamond"/>
        </w:rPr>
        <w:t xml:space="preserve">Because our media analysis </w:t>
      </w:r>
      <w:r>
        <w:rPr>
          <w:rFonts w:ascii="Garamond" w:hAnsi="Garamond"/>
        </w:rPr>
        <w:t xml:space="preserve">covers the </w:t>
      </w:r>
      <w:r w:rsidRPr="00EC1711">
        <w:rPr>
          <w:rFonts w:ascii="Garamond" w:hAnsi="Garamond"/>
        </w:rPr>
        <w:t xml:space="preserve">six </w:t>
      </w:r>
      <w:r>
        <w:rPr>
          <w:rFonts w:ascii="Garamond" w:hAnsi="Garamond"/>
        </w:rPr>
        <w:t xml:space="preserve">months before and </w:t>
      </w:r>
      <w:r w:rsidRPr="00EC1711">
        <w:rPr>
          <w:rFonts w:ascii="Garamond" w:hAnsi="Garamond"/>
        </w:rPr>
        <w:t>after each of the Supreme Court’s decisions, w</w:t>
      </w:r>
      <w:r>
        <w:rPr>
          <w:rFonts w:ascii="Garamond" w:hAnsi="Garamond"/>
        </w:rPr>
        <w:t xml:space="preserve">e are </w:t>
      </w:r>
      <w:r w:rsidRPr="00EC1711">
        <w:rPr>
          <w:rFonts w:ascii="Garamond" w:hAnsi="Garamond"/>
        </w:rPr>
        <w:t xml:space="preserve">also </w:t>
      </w:r>
      <w:r>
        <w:rPr>
          <w:rFonts w:ascii="Garamond" w:hAnsi="Garamond"/>
        </w:rPr>
        <w:t xml:space="preserve">able to consider </w:t>
      </w:r>
      <w:r w:rsidR="007F3F1E">
        <w:rPr>
          <w:rFonts w:ascii="Garamond" w:hAnsi="Garamond"/>
        </w:rPr>
        <w:t xml:space="preserve">how </w:t>
      </w:r>
      <w:r>
        <w:rPr>
          <w:rFonts w:ascii="Garamond" w:hAnsi="Garamond"/>
        </w:rPr>
        <w:t xml:space="preserve">these rulings affected media coverage of doctor-assisted death. </w:t>
      </w:r>
      <w:r w:rsidRPr="00EC1711">
        <w:rPr>
          <w:rFonts w:ascii="Garamond" w:hAnsi="Garamond"/>
        </w:rPr>
        <w:t>This breakdown</w:t>
      </w:r>
      <w:r>
        <w:rPr>
          <w:rFonts w:ascii="Garamond" w:hAnsi="Garamond"/>
        </w:rPr>
        <w:t xml:space="preserve"> is presented in Figure 2 and</w:t>
      </w:r>
      <w:r w:rsidRPr="00EC1711">
        <w:rPr>
          <w:rFonts w:ascii="Garamond" w:hAnsi="Garamond"/>
        </w:rPr>
        <w:t xml:space="preserve"> </w:t>
      </w:r>
      <w:r w:rsidR="00807EA9">
        <w:rPr>
          <w:rFonts w:ascii="Garamond" w:hAnsi="Garamond"/>
        </w:rPr>
        <w:t xml:space="preserve">shows </w:t>
      </w:r>
      <w:r w:rsidRPr="00EC1711">
        <w:rPr>
          <w:rFonts w:ascii="Garamond" w:hAnsi="Garamond"/>
        </w:rPr>
        <w:t>notable differences both within and between our two cases.</w:t>
      </w:r>
      <w:r w:rsidR="00165EDE">
        <w:rPr>
          <w:rFonts w:ascii="Garamond" w:hAnsi="Garamond"/>
        </w:rPr>
        <w:t xml:space="preserve"> Here again, medical frames</w:t>
      </w:r>
      <w:r>
        <w:rPr>
          <w:rFonts w:ascii="Garamond" w:hAnsi="Garamond"/>
        </w:rPr>
        <w:t xml:space="preserve"> outpaced the legal and political frames both before and after the Supreme Court’s decisions. </w:t>
      </w:r>
      <w:del w:id="29" w:author="Mark Taylor Daku, Mr" w:date="2016-06-14T12:19:00Z">
        <w:r w:rsidRPr="00F06741" w:rsidDel="00DD3EE3">
          <w:rPr>
            <w:rFonts w:ascii="Garamond" w:hAnsi="Garamond"/>
          </w:rPr>
          <w:delText>However</w:delText>
        </w:r>
      </w:del>
      <w:ins w:id="30" w:author="Mark Taylor Daku, Mr" w:date="2016-06-14T12:20:00Z">
        <w:r w:rsidR="00DD3EE3">
          <w:rPr>
            <w:rFonts w:ascii="Garamond" w:hAnsi="Garamond"/>
          </w:rPr>
          <w:t>I</w:t>
        </w:r>
      </w:ins>
      <w:del w:id="31" w:author="Mark Taylor Daku, Mr" w:date="2016-06-14T12:20:00Z">
        <w:r w:rsidRPr="00F06741" w:rsidDel="00DD3EE3">
          <w:rPr>
            <w:rFonts w:ascii="Garamond" w:hAnsi="Garamond"/>
          </w:rPr>
          <w:delText>, i</w:delText>
        </w:r>
      </w:del>
      <w:r w:rsidRPr="00F06741">
        <w:rPr>
          <w:rFonts w:ascii="Garamond" w:hAnsi="Garamond"/>
        </w:rPr>
        <w:t xml:space="preserve">n the case of </w:t>
      </w:r>
      <w:r w:rsidRPr="00F06741">
        <w:rPr>
          <w:rFonts w:ascii="Garamond" w:hAnsi="Garamond"/>
          <w:i/>
        </w:rPr>
        <w:t>Rodriguez</w:t>
      </w:r>
      <w:r w:rsidRPr="00F06741">
        <w:rPr>
          <w:rFonts w:ascii="Garamond" w:hAnsi="Garamond"/>
        </w:rPr>
        <w:t xml:space="preserve">, the mean number of medical frames decreased slightly by about </w:t>
      </w:r>
      <w:del w:id="32" w:author="Mark Taylor Daku, Mr" w:date="2016-06-14T12:17:00Z">
        <w:r w:rsidRPr="00F06741" w:rsidDel="00DD3EE3">
          <w:rPr>
            <w:rFonts w:ascii="Garamond" w:hAnsi="Garamond"/>
          </w:rPr>
          <w:delText xml:space="preserve">two </w:delText>
        </w:r>
      </w:del>
      <w:ins w:id="33" w:author="Mark Taylor Daku, Mr" w:date="2016-06-14T12:17:00Z">
        <w:r w:rsidR="00DD3EE3">
          <w:rPr>
            <w:rFonts w:ascii="Garamond" w:hAnsi="Garamond"/>
          </w:rPr>
          <w:t>one</w:t>
        </w:r>
        <w:r w:rsidR="00DD3EE3" w:rsidRPr="00F06741">
          <w:rPr>
            <w:rFonts w:ascii="Garamond" w:hAnsi="Garamond"/>
          </w:rPr>
          <w:t xml:space="preserve"> </w:t>
        </w:r>
      </w:ins>
      <w:r w:rsidRPr="00F06741">
        <w:rPr>
          <w:rFonts w:ascii="Garamond" w:hAnsi="Garamond"/>
        </w:rPr>
        <w:t>mentio</w:t>
      </w:r>
      <w:del w:id="34" w:author="Mark Taylor Daku, Mr" w:date="2016-06-14T12:17:00Z">
        <w:r w:rsidRPr="00F06741" w:rsidDel="00DD3EE3">
          <w:rPr>
            <w:rFonts w:ascii="Garamond" w:hAnsi="Garamond"/>
          </w:rPr>
          <w:delText>n</w:delText>
        </w:r>
      </w:del>
      <w:ins w:id="35" w:author="Mark Taylor Daku, Mr" w:date="2016-06-14T12:17:00Z">
        <w:r w:rsidR="00DD3EE3">
          <w:rPr>
            <w:rFonts w:ascii="Garamond" w:hAnsi="Garamond"/>
          </w:rPr>
          <w:t>n</w:t>
        </w:r>
      </w:ins>
      <w:del w:id="36" w:author="Mark Taylor Daku, Mr" w:date="2016-06-14T12:17:00Z">
        <w:r w:rsidRPr="00F06741" w:rsidDel="00DD3EE3">
          <w:rPr>
            <w:rFonts w:ascii="Garamond" w:hAnsi="Garamond"/>
          </w:rPr>
          <w:delText>s</w:delText>
        </w:r>
      </w:del>
      <w:r w:rsidRPr="00F06741">
        <w:rPr>
          <w:rFonts w:ascii="Garamond" w:hAnsi="Garamond"/>
        </w:rPr>
        <w:t xml:space="preserve"> after the Supreme Court’s decision whereas in </w:t>
      </w:r>
      <w:r w:rsidRPr="00F06741">
        <w:rPr>
          <w:rFonts w:ascii="Garamond" w:hAnsi="Garamond"/>
          <w:i/>
        </w:rPr>
        <w:t>Carter</w:t>
      </w:r>
      <w:r w:rsidRPr="00F06741">
        <w:rPr>
          <w:rFonts w:ascii="Garamond" w:hAnsi="Garamond"/>
        </w:rPr>
        <w:t xml:space="preserve"> the mean number of medical frames </w:t>
      </w:r>
      <w:del w:id="37" w:author="Mark Taylor Daku, Mr" w:date="2016-06-14T12:17:00Z">
        <w:r w:rsidRPr="00F06741" w:rsidDel="00DD3EE3">
          <w:rPr>
            <w:rFonts w:ascii="Garamond" w:hAnsi="Garamond"/>
          </w:rPr>
          <w:delText xml:space="preserve">increased </w:delText>
        </w:r>
      </w:del>
      <w:ins w:id="38" w:author="Mark Taylor Daku, Mr" w:date="2016-06-14T12:19:00Z">
        <w:r w:rsidR="00DD3EE3">
          <w:rPr>
            <w:rFonts w:ascii="Garamond" w:hAnsi="Garamond"/>
          </w:rPr>
          <w:t>decreased by 0.2</w:t>
        </w:r>
      </w:ins>
      <w:ins w:id="39" w:author="Mark Taylor Daku, Mr" w:date="2016-06-14T12:17:00Z">
        <w:r w:rsidR="00DD3EE3" w:rsidRPr="00F06741">
          <w:rPr>
            <w:rFonts w:ascii="Garamond" w:hAnsi="Garamond"/>
          </w:rPr>
          <w:t xml:space="preserve"> </w:t>
        </w:r>
      </w:ins>
      <w:ins w:id="40" w:author="Mark Taylor Daku, Mr" w:date="2016-06-14T12:19:00Z">
        <w:r w:rsidR="00DD3EE3">
          <w:rPr>
            <w:rFonts w:ascii="Garamond" w:hAnsi="Garamond"/>
          </w:rPr>
          <w:t xml:space="preserve">mentions. </w:t>
        </w:r>
      </w:ins>
      <w:del w:id="41" w:author="Mark Taylor Daku, Mr" w:date="2016-06-14T12:19:00Z">
        <w:r w:rsidRPr="00F06741" w:rsidDel="00DD3EE3">
          <w:rPr>
            <w:rFonts w:ascii="Garamond" w:hAnsi="Garamond"/>
          </w:rPr>
          <w:delText>by about one mention in comparison to media coverage before the decision</w:delText>
        </w:r>
        <w:r w:rsidR="00E224BF" w:rsidRPr="00F06741" w:rsidDel="00DD3EE3">
          <w:rPr>
            <w:rFonts w:ascii="Garamond" w:hAnsi="Garamond"/>
          </w:rPr>
          <w:delText xml:space="preserve"> </w:delText>
        </w:r>
        <w:r w:rsidR="00D44E36" w:rsidRPr="00F06741" w:rsidDel="00DD3EE3">
          <w:rPr>
            <w:rFonts w:ascii="Garamond" w:hAnsi="Garamond"/>
          </w:rPr>
          <w:delText>(</w:delText>
        </w:r>
        <w:r w:rsidR="00D44E36" w:rsidRPr="00F06741" w:rsidDel="00DD3EE3">
          <w:rPr>
            <w:rFonts w:ascii="Garamond" w:hAnsi="Garamond"/>
            <w:lang w:val="en-CA"/>
          </w:rPr>
          <w:delText xml:space="preserve">p ≤ </w:delText>
        </w:r>
        <w:r w:rsidR="00D44E36" w:rsidRPr="00F06741" w:rsidDel="00DD3EE3">
          <w:rPr>
            <w:rFonts w:ascii="Garamond" w:hAnsi="Garamond"/>
          </w:rPr>
          <w:delText>.05)</w:delText>
        </w:r>
        <w:r w:rsidRPr="00F06741" w:rsidDel="00DD3EE3">
          <w:rPr>
            <w:rFonts w:ascii="Garamond" w:hAnsi="Garamond"/>
          </w:rPr>
          <w:delText xml:space="preserve">. </w:delText>
        </w:r>
      </w:del>
      <w:r w:rsidRPr="00F06741">
        <w:rPr>
          <w:rFonts w:ascii="Garamond" w:hAnsi="Garamond"/>
        </w:rPr>
        <w:t xml:space="preserve">Though </w:t>
      </w:r>
      <w:del w:id="42" w:author="Mark Taylor Daku, Mr" w:date="2016-06-14T12:19:00Z">
        <w:r w:rsidRPr="00F06741" w:rsidDel="00DD3EE3">
          <w:rPr>
            <w:rFonts w:ascii="Garamond" w:hAnsi="Garamond"/>
          </w:rPr>
          <w:delText>small</w:delText>
        </w:r>
      </w:del>
      <w:ins w:id="43" w:author="Mark Taylor Daku, Mr" w:date="2016-06-14T12:19:00Z">
        <w:r w:rsidR="00DD3EE3">
          <w:rPr>
            <w:rFonts w:ascii="Garamond" w:hAnsi="Garamond"/>
          </w:rPr>
          <w:t>statistically insignificant</w:t>
        </w:r>
      </w:ins>
      <w:r w:rsidRPr="00F06741">
        <w:rPr>
          <w:rFonts w:ascii="Garamond" w:hAnsi="Garamond"/>
        </w:rPr>
        <w:t>, this difference in coverage is not especially surprising.</w:t>
      </w:r>
      <w:r>
        <w:rPr>
          <w:rFonts w:ascii="Garamond" w:hAnsi="Garamond"/>
        </w:rPr>
        <w:t xml:space="preserve"> With the Supreme Court’s decision to uphold the criminal code provisions in </w:t>
      </w:r>
      <w:r w:rsidRPr="00AE1667">
        <w:rPr>
          <w:rFonts w:ascii="Garamond" w:hAnsi="Garamond"/>
          <w:i/>
        </w:rPr>
        <w:t>Rodriguez</w:t>
      </w:r>
      <w:r>
        <w:rPr>
          <w:rFonts w:ascii="Garamond" w:hAnsi="Garamond"/>
        </w:rPr>
        <w:t>, there would be no pressing need for media to cover the medical f</w:t>
      </w:r>
      <w:r w:rsidR="002E3C89">
        <w:rPr>
          <w:rFonts w:ascii="Garamond" w:hAnsi="Garamond"/>
        </w:rPr>
        <w:t>eatures of doctor-assisted death</w:t>
      </w:r>
      <w:r>
        <w:rPr>
          <w:rFonts w:ascii="Garamond" w:hAnsi="Garamond"/>
        </w:rPr>
        <w:t xml:space="preserve"> as it remained prohibited. The Supreme Court’s decision to strike down these criminal code provisions in </w:t>
      </w:r>
      <w:r w:rsidRPr="00CE56AB">
        <w:rPr>
          <w:rFonts w:ascii="Garamond" w:hAnsi="Garamond"/>
          <w:i/>
        </w:rPr>
        <w:t>Carter</w:t>
      </w:r>
      <w:r>
        <w:rPr>
          <w:rFonts w:ascii="Garamond" w:hAnsi="Garamond"/>
        </w:rPr>
        <w:t xml:space="preserve"> means that the practicalities of implementing doctor-assisted death must now be considered and debated, a reality that is likely reflected in this increase in medical frames. </w:t>
      </w:r>
    </w:p>
    <w:p w14:paraId="73FDA504" w14:textId="77777777" w:rsidR="00AF356C" w:rsidRDefault="00AF356C" w:rsidP="005F7D0E">
      <w:pPr>
        <w:spacing w:line="360" w:lineRule="auto"/>
        <w:jc w:val="both"/>
        <w:rPr>
          <w:rFonts w:ascii="Garamond" w:hAnsi="Garamond"/>
        </w:rPr>
      </w:pPr>
    </w:p>
    <w:p w14:paraId="64B085DC" w14:textId="630C290E" w:rsidR="00AF356C" w:rsidRDefault="00AF356C" w:rsidP="00B33706">
      <w:pPr>
        <w:spacing w:line="360" w:lineRule="auto"/>
        <w:jc w:val="center"/>
        <w:rPr>
          <w:rFonts w:ascii="Garamond" w:hAnsi="Garamond"/>
        </w:rPr>
      </w:pPr>
      <w:r>
        <w:rPr>
          <w:rFonts w:ascii="Garamond" w:hAnsi="Garamond"/>
        </w:rPr>
        <w:t>[Insert Figure 2 approximately here.]</w:t>
      </w:r>
    </w:p>
    <w:p w14:paraId="648FD9A5" w14:textId="77777777" w:rsidR="00AF356C" w:rsidRDefault="00AF356C" w:rsidP="005F7D0E">
      <w:pPr>
        <w:spacing w:line="360" w:lineRule="auto"/>
        <w:jc w:val="both"/>
        <w:rPr>
          <w:rFonts w:ascii="Garamond" w:hAnsi="Garamond"/>
        </w:rPr>
      </w:pPr>
    </w:p>
    <w:p w14:paraId="26CFB9F4" w14:textId="2C1E0363" w:rsidR="00E70FE4" w:rsidRDefault="00E70FE4" w:rsidP="005F7D0E">
      <w:pPr>
        <w:spacing w:line="360" w:lineRule="auto"/>
        <w:jc w:val="both"/>
        <w:rPr>
          <w:rFonts w:ascii="Garamond" w:hAnsi="Garamond"/>
        </w:rPr>
      </w:pPr>
      <w:r>
        <w:rPr>
          <w:rFonts w:ascii="Garamond" w:hAnsi="Garamond"/>
        </w:rPr>
        <w:tab/>
        <w:t xml:space="preserve">Interestingly for both cases, the framing of the issue </w:t>
      </w:r>
      <w:r w:rsidRPr="00DD3EE3">
        <w:rPr>
          <w:rFonts w:ascii="Garamond" w:hAnsi="Garamond"/>
          <w:highlight w:val="yellow"/>
          <w:rPrChange w:id="44" w:author="Mark Taylor Daku, Mr" w:date="2016-06-14T12:21:00Z">
            <w:rPr>
              <w:rFonts w:ascii="Garamond" w:hAnsi="Garamond"/>
            </w:rPr>
          </w:rPrChange>
        </w:rPr>
        <w:t xml:space="preserve">became more </w:t>
      </w:r>
      <w:commentRangeStart w:id="45"/>
      <w:r w:rsidRPr="00DD3EE3">
        <w:rPr>
          <w:rFonts w:ascii="Garamond" w:hAnsi="Garamond"/>
          <w:highlight w:val="yellow"/>
          <w:rPrChange w:id="46" w:author="Mark Taylor Daku, Mr" w:date="2016-06-14T12:21:00Z">
            <w:rPr>
              <w:rFonts w:ascii="Garamond" w:hAnsi="Garamond"/>
            </w:rPr>
          </w:rPrChange>
        </w:rPr>
        <w:t>political</w:t>
      </w:r>
      <w:commentRangeEnd w:id="45"/>
      <w:r w:rsidR="00DD3EE3" w:rsidRPr="00DD3EE3">
        <w:rPr>
          <w:rStyle w:val="CommentReference"/>
          <w:highlight w:val="yellow"/>
          <w:rPrChange w:id="47" w:author="Mark Taylor Daku, Mr" w:date="2016-06-14T12:21:00Z">
            <w:rPr>
              <w:rStyle w:val="CommentReference"/>
            </w:rPr>
          </w:rPrChange>
        </w:rPr>
        <w:commentReference w:id="45"/>
      </w:r>
      <w:r>
        <w:rPr>
          <w:rFonts w:ascii="Garamond" w:hAnsi="Garamond"/>
        </w:rPr>
        <w:t xml:space="preserve"> after the decision</w:t>
      </w:r>
      <w:r w:rsidR="00165EDE">
        <w:rPr>
          <w:rFonts w:ascii="Garamond" w:hAnsi="Garamond"/>
        </w:rPr>
        <w:t xml:space="preserve"> was made (see Table 2). This is the only pre- post-difference in framing to reach statistical significance. This finding seems especially </w:t>
      </w:r>
      <w:r>
        <w:rPr>
          <w:rFonts w:ascii="Garamond" w:hAnsi="Garamond"/>
        </w:rPr>
        <w:t>notable for</w:t>
      </w:r>
      <w:r w:rsidR="00165EDE">
        <w:rPr>
          <w:rFonts w:ascii="Garamond" w:hAnsi="Garamond"/>
        </w:rPr>
        <w:t xml:space="preserve"> the </w:t>
      </w:r>
      <w:r w:rsidRPr="005B0C89">
        <w:rPr>
          <w:rFonts w:ascii="Garamond" w:hAnsi="Garamond"/>
          <w:i/>
        </w:rPr>
        <w:t>Carter</w:t>
      </w:r>
      <w:r w:rsidR="00165EDE">
        <w:rPr>
          <w:rFonts w:ascii="Garamond" w:hAnsi="Garamond"/>
          <w:i/>
        </w:rPr>
        <w:t xml:space="preserve"> </w:t>
      </w:r>
      <w:r w:rsidR="00165EDE">
        <w:rPr>
          <w:rFonts w:ascii="Garamond" w:hAnsi="Garamond"/>
        </w:rPr>
        <w:t>case</w:t>
      </w:r>
      <w:r>
        <w:rPr>
          <w:rFonts w:ascii="Garamond" w:hAnsi="Garamond"/>
        </w:rPr>
        <w:t xml:space="preserve">, where words associated with legal frames were more frequent than those associated with political frames over the one-year of media coverage analyzed. When broken down into two six-month periods, however, media coverage used </w:t>
      </w:r>
      <w:r w:rsidRPr="00DD3EE3">
        <w:rPr>
          <w:rFonts w:ascii="Garamond" w:hAnsi="Garamond"/>
          <w:highlight w:val="yellow"/>
          <w:rPrChange w:id="48" w:author="Mark Taylor Daku, Mr" w:date="2016-06-14T12:21:00Z">
            <w:rPr>
              <w:rFonts w:ascii="Garamond" w:hAnsi="Garamond"/>
            </w:rPr>
          </w:rPrChange>
        </w:rPr>
        <w:t>legal and political frames</w:t>
      </w:r>
      <w:r>
        <w:rPr>
          <w:rFonts w:ascii="Garamond" w:hAnsi="Garamond"/>
        </w:rPr>
        <w:t xml:space="preserve"> at a similar rate</w:t>
      </w:r>
      <w:r w:rsidR="001E2D93">
        <w:rPr>
          <w:rFonts w:ascii="Garamond" w:hAnsi="Garamond"/>
        </w:rPr>
        <w:t xml:space="preserve"> post-decision</w:t>
      </w:r>
      <w:r>
        <w:rPr>
          <w:rFonts w:ascii="Garamond" w:hAnsi="Garamond"/>
        </w:rPr>
        <w:t>. This appears to be a noteworthy similarity in media coverage across time: that the framing of doctor-assisted death became more political after the Supreme Court’s decisions.</w:t>
      </w:r>
      <w:r w:rsidR="001E2D93">
        <w:rPr>
          <w:rFonts w:ascii="Garamond" w:hAnsi="Garamond"/>
        </w:rPr>
        <w:t xml:space="preserve"> This finding</w:t>
      </w:r>
      <w:r w:rsidR="00A068ED">
        <w:rPr>
          <w:rFonts w:ascii="Garamond" w:hAnsi="Garamond"/>
        </w:rPr>
        <w:t xml:space="preserve"> is also consistent with the work of Sauvageau et al. </w:t>
      </w:r>
      <w:r w:rsidR="00A068ED">
        <w:rPr>
          <w:rFonts w:ascii="Garamond" w:hAnsi="Garamond"/>
        </w:rPr>
        <w:fldChar w:fldCharType="begin"/>
      </w:r>
      <w:r w:rsidR="00CF4D12">
        <w:rPr>
          <w:rFonts w:ascii="Garamond" w:hAnsi="Garamond"/>
        </w:rPr>
        <w:instrText xml:space="preserve"> ADDIN ZOTERO_ITEM CSL_CITATION {"citationID":"ZiniKh9T","properties":{"formattedCitation":"(2006)","plainCitation":"(2006)"},"citationItems":[{"id":249,"uris":["http://zotero.org/users/2627252/items/W59HPF4I"],"uri":["http://zotero.org/users/2627252/items/W59HPF4I"],"itemData":{"id":249,"type":"book","title":"The last word: media coverage of the Supreme Court of Canada","publisher":"UBC Press","publisher-place":"Vancouver [B.C.]","source":"Open WorldCat","event-place":"Vancouver [B.C.]","URL":"http://www.deslibris.ca/ID/404270","ISBN":"978-0-7748-1243-6","shortTitle":"The last word","language":"English","author":[{"family":"Sauvageau","given":"Florian"},{"family":"Schneiderman","given":"David"},{"family":"Taras","given":"David"}],"issued":{"date-parts":[["2006"]]},"accessed":{"date-parts":[["2016",5,20]]}},"suppress-author":true}],"schema":"https://github.com/citation-style-language/schema/raw/master/csl-citation.json"} </w:instrText>
      </w:r>
      <w:r w:rsidR="00A068ED">
        <w:rPr>
          <w:rFonts w:ascii="Garamond" w:hAnsi="Garamond"/>
        </w:rPr>
        <w:fldChar w:fldCharType="separate"/>
      </w:r>
      <w:r w:rsidR="00CF4D12">
        <w:rPr>
          <w:rFonts w:ascii="Garamond" w:hAnsi="Garamond"/>
          <w:noProof/>
        </w:rPr>
        <w:t>(2006)</w:t>
      </w:r>
      <w:r w:rsidR="00A068ED">
        <w:rPr>
          <w:rFonts w:ascii="Garamond" w:hAnsi="Garamond"/>
        </w:rPr>
        <w:fldChar w:fldCharType="end"/>
      </w:r>
      <w:r w:rsidR="00A068ED">
        <w:rPr>
          <w:rFonts w:ascii="Garamond" w:hAnsi="Garamond"/>
        </w:rPr>
        <w:t>, who find that media tend toward political frames when reporting on Supreme Court decisions.</w:t>
      </w:r>
    </w:p>
    <w:p w14:paraId="0A1D81E3" w14:textId="77777777" w:rsidR="00E70FE4" w:rsidRDefault="00E70FE4" w:rsidP="005F7D0E">
      <w:pPr>
        <w:jc w:val="both"/>
        <w:rPr>
          <w:rFonts w:ascii="Garamond" w:hAnsi="Garamond"/>
        </w:rPr>
      </w:pPr>
    </w:p>
    <w:p w14:paraId="290C9671" w14:textId="77777777" w:rsidR="00E70FE4" w:rsidRDefault="00E70FE4" w:rsidP="005F7D0E">
      <w:pPr>
        <w:jc w:val="both"/>
        <w:rPr>
          <w:rFonts w:ascii="Garamond" w:hAnsi="Garamond"/>
        </w:rPr>
      </w:pPr>
      <w:r>
        <w:rPr>
          <w:rFonts w:ascii="Garamond" w:hAnsi="Garamond"/>
        </w:rPr>
        <w:t>Table 1: Summary statistics by case</w:t>
      </w:r>
    </w:p>
    <w:tbl>
      <w:tblPr>
        <w:tblStyle w:val="TableGrid"/>
        <w:tblW w:w="0" w:type="auto"/>
        <w:jc w:val="center"/>
        <w:tblLook w:val="04A0" w:firstRow="1" w:lastRow="0" w:firstColumn="1" w:lastColumn="0" w:noHBand="0" w:noVBand="1"/>
      </w:tblPr>
      <w:tblGrid>
        <w:gridCol w:w="2345"/>
        <w:gridCol w:w="2204"/>
        <w:gridCol w:w="2167"/>
        <w:gridCol w:w="2146"/>
      </w:tblGrid>
      <w:tr w:rsidR="00E70FE4" w14:paraId="6A4818CE" w14:textId="77777777" w:rsidTr="00E70FE4">
        <w:trPr>
          <w:jc w:val="center"/>
        </w:trPr>
        <w:tc>
          <w:tcPr>
            <w:tcW w:w="2345" w:type="dxa"/>
          </w:tcPr>
          <w:p w14:paraId="71E566DE" w14:textId="77777777" w:rsidR="00E70FE4" w:rsidRDefault="00E70FE4" w:rsidP="00283707">
            <w:pPr>
              <w:jc w:val="both"/>
              <w:rPr>
                <w:rFonts w:ascii="Garamond" w:eastAsiaTheme="minorHAnsi" w:hAnsi="Garamond"/>
              </w:rPr>
            </w:pPr>
          </w:p>
        </w:tc>
        <w:tc>
          <w:tcPr>
            <w:tcW w:w="2204" w:type="dxa"/>
          </w:tcPr>
          <w:p w14:paraId="08A846A4" w14:textId="77777777" w:rsidR="00E70FE4" w:rsidRPr="00A76C6E" w:rsidRDefault="00E70FE4" w:rsidP="00283707">
            <w:pPr>
              <w:jc w:val="both"/>
              <w:rPr>
                <w:rFonts w:ascii="Garamond" w:eastAsiaTheme="minorHAnsi" w:hAnsi="Garamond"/>
                <w:i/>
              </w:rPr>
            </w:pPr>
            <w:r w:rsidRPr="00A76C6E">
              <w:rPr>
                <w:rFonts w:ascii="Garamond" w:hAnsi="Garamond"/>
                <w:i/>
              </w:rPr>
              <w:t>Rodriguez</w:t>
            </w:r>
          </w:p>
        </w:tc>
        <w:tc>
          <w:tcPr>
            <w:tcW w:w="2167" w:type="dxa"/>
          </w:tcPr>
          <w:p w14:paraId="3AAABBF3" w14:textId="77777777" w:rsidR="00E70FE4" w:rsidRPr="00A76C6E" w:rsidRDefault="00E70FE4" w:rsidP="00283707">
            <w:pPr>
              <w:jc w:val="both"/>
              <w:rPr>
                <w:rFonts w:ascii="Garamond" w:eastAsiaTheme="minorHAnsi" w:hAnsi="Garamond"/>
                <w:i/>
              </w:rPr>
            </w:pPr>
            <w:r w:rsidRPr="00A76C6E">
              <w:rPr>
                <w:rFonts w:ascii="Garamond" w:hAnsi="Garamond"/>
                <w:i/>
              </w:rPr>
              <w:t>Carter</w:t>
            </w:r>
          </w:p>
        </w:tc>
        <w:tc>
          <w:tcPr>
            <w:tcW w:w="2146" w:type="dxa"/>
          </w:tcPr>
          <w:p w14:paraId="42F91FDC" w14:textId="77777777" w:rsidR="00E70FE4" w:rsidRPr="00D54317" w:rsidRDefault="00E70FE4" w:rsidP="00283707">
            <w:pPr>
              <w:jc w:val="both"/>
              <w:rPr>
                <w:rFonts w:ascii="Garamond" w:eastAsiaTheme="minorHAnsi" w:hAnsi="Garamond"/>
                <w:i/>
              </w:rPr>
            </w:pPr>
            <w:r>
              <w:rPr>
                <w:rFonts w:ascii="Garamond" w:hAnsi="Garamond"/>
                <w:i/>
              </w:rPr>
              <w:t>PR(|T| &gt; |t|)</w:t>
            </w:r>
          </w:p>
        </w:tc>
      </w:tr>
      <w:tr w:rsidR="00E70FE4" w14:paraId="48B15F9E" w14:textId="77777777" w:rsidTr="00E70FE4">
        <w:trPr>
          <w:jc w:val="center"/>
        </w:trPr>
        <w:tc>
          <w:tcPr>
            <w:tcW w:w="2345" w:type="dxa"/>
          </w:tcPr>
          <w:p w14:paraId="6AEC8787" w14:textId="77777777" w:rsidR="00E70FE4" w:rsidRDefault="00E70FE4" w:rsidP="00283707">
            <w:pPr>
              <w:jc w:val="both"/>
              <w:rPr>
                <w:rFonts w:ascii="Garamond" w:eastAsiaTheme="minorHAnsi" w:hAnsi="Garamond"/>
              </w:rPr>
            </w:pPr>
            <w:r>
              <w:rPr>
                <w:rFonts w:ascii="Garamond" w:hAnsi="Garamond"/>
              </w:rPr>
              <w:t>Legal</w:t>
            </w:r>
          </w:p>
        </w:tc>
        <w:tc>
          <w:tcPr>
            <w:tcW w:w="2204" w:type="dxa"/>
          </w:tcPr>
          <w:p w14:paraId="0DB09B48" w14:textId="77777777" w:rsidR="00B33706" w:rsidRDefault="00B33706" w:rsidP="00283707">
            <w:pPr>
              <w:jc w:val="both"/>
              <w:rPr>
                <w:ins w:id="49" w:author="Mark Taylor Daku, Mr" w:date="2016-06-14T11:40:00Z"/>
                <w:rFonts w:ascii="Garamond" w:hAnsi="Garamond"/>
              </w:rPr>
            </w:pPr>
            <w:ins w:id="50" w:author="Mark Taylor Daku, Mr" w:date="2016-06-14T11:40:00Z">
              <w:r>
                <w:rPr>
                  <w:rFonts w:ascii="Garamond" w:hAnsi="Garamond"/>
                </w:rPr>
                <w:t>3.37</w:t>
              </w:r>
            </w:ins>
          </w:p>
          <w:p w14:paraId="0F182714" w14:textId="11386163" w:rsidR="00E70FE4" w:rsidDel="00B33706" w:rsidRDefault="00B33706" w:rsidP="00283707">
            <w:pPr>
              <w:jc w:val="both"/>
              <w:rPr>
                <w:del w:id="51" w:author="Mark Taylor Daku, Mr" w:date="2016-06-14T11:40:00Z"/>
                <w:rFonts w:ascii="Garamond" w:eastAsiaTheme="minorHAnsi" w:hAnsi="Garamond"/>
              </w:rPr>
            </w:pPr>
            <w:ins w:id="52" w:author="Mark Taylor Daku, Mr" w:date="2016-06-14T11:40:00Z">
              <w:r>
                <w:rPr>
                  <w:rFonts w:ascii="Garamond" w:hAnsi="Garamond"/>
                </w:rPr>
                <w:t>(.31)</w:t>
              </w:r>
            </w:ins>
            <w:del w:id="53" w:author="Mark Taylor Daku, Mr" w:date="2016-06-14T11:40:00Z">
              <w:r w:rsidR="00E70FE4" w:rsidDel="00B33706">
                <w:rPr>
                  <w:rFonts w:ascii="Garamond" w:hAnsi="Garamond"/>
                </w:rPr>
                <w:delText>3.96</w:delText>
              </w:r>
            </w:del>
          </w:p>
          <w:p w14:paraId="2C9FE66F" w14:textId="36373FAA" w:rsidR="00E70FE4" w:rsidRDefault="00E70FE4" w:rsidP="00283707">
            <w:pPr>
              <w:jc w:val="both"/>
              <w:rPr>
                <w:rFonts w:ascii="Garamond" w:eastAsiaTheme="minorHAnsi" w:hAnsi="Garamond"/>
              </w:rPr>
            </w:pPr>
            <w:del w:id="54" w:author="Mark Taylor Daku, Mr" w:date="2016-06-14T11:40:00Z">
              <w:r w:rsidDel="00B33706">
                <w:rPr>
                  <w:rFonts w:ascii="Garamond" w:hAnsi="Garamond"/>
                </w:rPr>
                <w:delText>(0.43)</w:delText>
              </w:r>
            </w:del>
          </w:p>
        </w:tc>
        <w:tc>
          <w:tcPr>
            <w:tcW w:w="2167" w:type="dxa"/>
          </w:tcPr>
          <w:p w14:paraId="0D5804B2" w14:textId="198BD277" w:rsidR="00E70FE4" w:rsidDel="00B33706" w:rsidRDefault="00E70FE4" w:rsidP="00283707">
            <w:pPr>
              <w:jc w:val="both"/>
              <w:rPr>
                <w:del w:id="55" w:author="Mark Taylor Daku, Mr" w:date="2016-06-14T11:40:00Z"/>
                <w:rFonts w:ascii="Garamond" w:eastAsiaTheme="minorHAnsi" w:hAnsi="Garamond"/>
              </w:rPr>
            </w:pPr>
            <w:del w:id="56" w:author="Mark Taylor Daku, Mr" w:date="2016-06-14T11:40:00Z">
              <w:r w:rsidDel="00B33706">
                <w:rPr>
                  <w:rFonts w:ascii="Garamond" w:hAnsi="Garamond"/>
                </w:rPr>
                <w:delText>8.36</w:delText>
              </w:r>
            </w:del>
          </w:p>
          <w:p w14:paraId="15FE9BD6" w14:textId="77777777" w:rsidR="00E70FE4" w:rsidRDefault="00E70FE4" w:rsidP="00283707">
            <w:pPr>
              <w:jc w:val="both"/>
              <w:rPr>
                <w:ins w:id="57" w:author="Mark Taylor Daku, Mr" w:date="2016-06-14T11:40:00Z"/>
                <w:rFonts w:ascii="Garamond" w:hAnsi="Garamond"/>
              </w:rPr>
            </w:pPr>
            <w:del w:id="58" w:author="Mark Taylor Daku, Mr" w:date="2016-06-14T11:40:00Z">
              <w:r w:rsidDel="00B33706">
                <w:rPr>
                  <w:rFonts w:ascii="Garamond" w:hAnsi="Garamond"/>
                </w:rPr>
                <w:delText>(0.45)</w:delText>
              </w:r>
            </w:del>
            <w:ins w:id="59" w:author="Mark Taylor Daku, Mr" w:date="2016-06-14T11:40:00Z">
              <w:r w:rsidR="00B33706">
                <w:rPr>
                  <w:rFonts w:ascii="Garamond" w:hAnsi="Garamond"/>
                </w:rPr>
                <w:t>4.88</w:t>
              </w:r>
            </w:ins>
          </w:p>
          <w:p w14:paraId="04B8E860" w14:textId="3D4B4972" w:rsidR="00B33706" w:rsidRDefault="00B33706" w:rsidP="00283707">
            <w:pPr>
              <w:jc w:val="both"/>
              <w:rPr>
                <w:rFonts w:ascii="Garamond" w:eastAsiaTheme="minorHAnsi" w:hAnsi="Garamond"/>
              </w:rPr>
            </w:pPr>
            <w:ins w:id="60" w:author="Mark Taylor Daku, Mr" w:date="2016-06-14T11:40:00Z">
              <w:r>
                <w:rPr>
                  <w:rFonts w:ascii="Garamond" w:hAnsi="Garamond"/>
                </w:rPr>
                <w:t>(.32)</w:t>
              </w:r>
            </w:ins>
          </w:p>
        </w:tc>
        <w:tc>
          <w:tcPr>
            <w:tcW w:w="2146" w:type="dxa"/>
          </w:tcPr>
          <w:p w14:paraId="44B757D5" w14:textId="0C9822C6" w:rsidR="00E70FE4" w:rsidRDefault="00E70FE4" w:rsidP="00283707">
            <w:pPr>
              <w:jc w:val="both"/>
              <w:rPr>
                <w:rFonts w:ascii="Garamond" w:eastAsiaTheme="minorHAnsi" w:hAnsi="Garamond"/>
              </w:rPr>
            </w:pPr>
            <w:del w:id="61" w:author="Mark Taylor Daku, Mr" w:date="2016-06-14T11:40:00Z">
              <w:r w:rsidDel="00B33706">
                <w:rPr>
                  <w:rFonts w:ascii="Garamond" w:hAnsi="Garamond"/>
                </w:rPr>
                <w:delText>0.00</w:delText>
              </w:r>
              <w:r w:rsidRPr="00AC333A" w:rsidDel="00B33706">
                <w:rPr>
                  <w:rFonts w:ascii="Garamond" w:hAnsi="Garamond"/>
                  <w:vertAlign w:val="superscript"/>
                </w:rPr>
                <w:delText>***</w:delText>
              </w:r>
            </w:del>
            <w:ins w:id="62" w:author="Mark Taylor Daku, Mr" w:date="2016-06-14T11:40:00Z">
              <w:r w:rsidR="00B33706">
                <w:rPr>
                  <w:rFonts w:ascii="Garamond" w:hAnsi="Garamond"/>
                </w:rPr>
                <w:t>0.00</w:t>
              </w:r>
              <w:r w:rsidR="00B33706" w:rsidRPr="00B33706">
                <w:rPr>
                  <w:rFonts w:ascii="Garamond" w:hAnsi="Garamond"/>
                  <w:vertAlign w:val="superscript"/>
                  <w:rPrChange w:id="63" w:author="Mark Taylor Daku, Mr" w:date="2016-06-14T11:40:00Z">
                    <w:rPr>
                      <w:rFonts w:ascii="Garamond" w:hAnsi="Garamond"/>
                    </w:rPr>
                  </w:rPrChange>
                </w:rPr>
                <w:t>***</w:t>
              </w:r>
            </w:ins>
          </w:p>
        </w:tc>
      </w:tr>
      <w:tr w:rsidR="00E70FE4" w14:paraId="48B0F29D" w14:textId="77777777" w:rsidTr="00E70FE4">
        <w:trPr>
          <w:jc w:val="center"/>
        </w:trPr>
        <w:tc>
          <w:tcPr>
            <w:tcW w:w="2345" w:type="dxa"/>
          </w:tcPr>
          <w:p w14:paraId="57AE170D" w14:textId="63AD2440" w:rsidR="00E70FE4" w:rsidRDefault="00E70FE4" w:rsidP="00283707">
            <w:pPr>
              <w:jc w:val="both"/>
              <w:rPr>
                <w:rFonts w:ascii="Garamond" w:eastAsiaTheme="minorHAnsi" w:hAnsi="Garamond"/>
              </w:rPr>
            </w:pPr>
            <w:del w:id="64" w:author="Mark Taylor Daku, Mr" w:date="2016-06-14T11:39:00Z">
              <w:r w:rsidDel="00B33706">
                <w:rPr>
                  <w:rFonts w:ascii="Garamond" w:hAnsi="Garamond"/>
                </w:rPr>
                <w:delText>Medical</w:delText>
              </w:r>
            </w:del>
            <w:ins w:id="65" w:author="Mark Taylor Daku, Mr" w:date="2016-06-14T11:39:00Z">
              <w:r w:rsidR="00B33706">
                <w:rPr>
                  <w:rFonts w:ascii="Garamond" w:hAnsi="Garamond"/>
                </w:rPr>
                <w:t>Strategic</w:t>
              </w:r>
            </w:ins>
          </w:p>
        </w:tc>
        <w:tc>
          <w:tcPr>
            <w:tcW w:w="2204" w:type="dxa"/>
          </w:tcPr>
          <w:p w14:paraId="437AAB8B" w14:textId="77777777" w:rsidR="00B33706" w:rsidRDefault="00B33706" w:rsidP="00283707">
            <w:pPr>
              <w:jc w:val="both"/>
              <w:rPr>
                <w:ins w:id="66" w:author="Mark Taylor Daku, Mr" w:date="2016-06-14T11:41:00Z"/>
                <w:rFonts w:ascii="Garamond" w:hAnsi="Garamond"/>
              </w:rPr>
            </w:pPr>
            <w:ins w:id="67" w:author="Mark Taylor Daku, Mr" w:date="2016-06-14T11:41:00Z">
              <w:r>
                <w:rPr>
                  <w:rFonts w:ascii="Garamond" w:hAnsi="Garamond"/>
                </w:rPr>
                <w:t>1.43</w:t>
              </w:r>
            </w:ins>
          </w:p>
          <w:p w14:paraId="4CB721B8" w14:textId="6EE2E156" w:rsidR="00E70FE4" w:rsidDel="00B33706" w:rsidRDefault="00B33706" w:rsidP="00283707">
            <w:pPr>
              <w:jc w:val="both"/>
              <w:rPr>
                <w:del w:id="68" w:author="Mark Taylor Daku, Mr" w:date="2016-06-14T11:40:00Z"/>
                <w:rFonts w:ascii="Garamond" w:eastAsiaTheme="minorHAnsi" w:hAnsi="Garamond"/>
              </w:rPr>
            </w:pPr>
            <w:ins w:id="69" w:author="Mark Taylor Daku, Mr" w:date="2016-06-14T11:41:00Z">
              <w:r>
                <w:rPr>
                  <w:rFonts w:ascii="Garamond" w:hAnsi="Garamond"/>
                </w:rPr>
                <w:t>(.11)</w:t>
              </w:r>
            </w:ins>
            <w:del w:id="70" w:author="Mark Taylor Daku, Mr" w:date="2016-06-14T11:40:00Z">
              <w:r w:rsidR="00E70FE4" w:rsidDel="00B33706">
                <w:rPr>
                  <w:rFonts w:ascii="Garamond" w:hAnsi="Garamond"/>
                </w:rPr>
                <w:delText>13.12</w:delText>
              </w:r>
            </w:del>
          </w:p>
          <w:p w14:paraId="28955B13" w14:textId="31773F05" w:rsidR="00E70FE4" w:rsidRDefault="00E70FE4" w:rsidP="00283707">
            <w:pPr>
              <w:jc w:val="both"/>
              <w:rPr>
                <w:rFonts w:ascii="Garamond" w:eastAsiaTheme="minorHAnsi" w:hAnsi="Garamond"/>
              </w:rPr>
            </w:pPr>
            <w:del w:id="71" w:author="Mark Taylor Daku, Mr" w:date="2016-06-14T11:40:00Z">
              <w:r w:rsidDel="00B33706">
                <w:rPr>
                  <w:rFonts w:ascii="Garamond" w:hAnsi="Garamond"/>
                </w:rPr>
                <w:delText>(0.87)</w:delText>
              </w:r>
            </w:del>
          </w:p>
        </w:tc>
        <w:tc>
          <w:tcPr>
            <w:tcW w:w="2167" w:type="dxa"/>
          </w:tcPr>
          <w:p w14:paraId="04D3A978" w14:textId="38BD4070" w:rsidR="00E70FE4" w:rsidDel="00B33706" w:rsidRDefault="00E70FE4" w:rsidP="00283707">
            <w:pPr>
              <w:jc w:val="both"/>
              <w:rPr>
                <w:del w:id="72" w:author="Mark Taylor Daku, Mr" w:date="2016-06-14T11:40:00Z"/>
                <w:rFonts w:ascii="Garamond" w:eastAsiaTheme="minorHAnsi" w:hAnsi="Garamond"/>
              </w:rPr>
            </w:pPr>
            <w:del w:id="73" w:author="Mark Taylor Daku, Mr" w:date="2016-06-14T11:40:00Z">
              <w:r w:rsidDel="00B33706">
                <w:rPr>
                  <w:rFonts w:ascii="Garamond" w:hAnsi="Garamond"/>
                </w:rPr>
                <w:delText>16.07</w:delText>
              </w:r>
            </w:del>
          </w:p>
          <w:p w14:paraId="10EBA099" w14:textId="77777777" w:rsidR="00E70FE4" w:rsidRDefault="00E70FE4" w:rsidP="00283707">
            <w:pPr>
              <w:jc w:val="both"/>
              <w:rPr>
                <w:ins w:id="74" w:author="Mark Taylor Daku, Mr" w:date="2016-06-14T11:41:00Z"/>
                <w:rFonts w:ascii="Garamond" w:hAnsi="Garamond"/>
              </w:rPr>
            </w:pPr>
            <w:del w:id="75" w:author="Mark Taylor Daku, Mr" w:date="2016-06-14T11:40:00Z">
              <w:r w:rsidDel="00B33706">
                <w:rPr>
                  <w:rFonts w:ascii="Garamond" w:hAnsi="Garamond"/>
                </w:rPr>
                <w:delText>(0.93)</w:delText>
              </w:r>
            </w:del>
            <w:ins w:id="76" w:author="Mark Taylor Daku, Mr" w:date="2016-06-14T11:41:00Z">
              <w:r w:rsidR="00B33706">
                <w:rPr>
                  <w:rFonts w:ascii="Garamond" w:hAnsi="Garamond"/>
                </w:rPr>
                <w:t>1.95</w:t>
              </w:r>
            </w:ins>
          </w:p>
          <w:p w14:paraId="47191199" w14:textId="4AF5781F" w:rsidR="00B33706" w:rsidRDefault="00B33706" w:rsidP="00283707">
            <w:pPr>
              <w:jc w:val="both"/>
              <w:rPr>
                <w:rFonts w:ascii="Garamond" w:eastAsiaTheme="minorHAnsi" w:hAnsi="Garamond"/>
              </w:rPr>
            </w:pPr>
            <w:ins w:id="77" w:author="Mark Taylor Daku, Mr" w:date="2016-06-14T11:41:00Z">
              <w:r>
                <w:rPr>
                  <w:rFonts w:ascii="Garamond" w:hAnsi="Garamond"/>
                </w:rPr>
                <w:t>(.14)</w:t>
              </w:r>
            </w:ins>
          </w:p>
        </w:tc>
        <w:tc>
          <w:tcPr>
            <w:tcW w:w="2146" w:type="dxa"/>
          </w:tcPr>
          <w:p w14:paraId="27C4EC7B" w14:textId="730654A3" w:rsidR="00E70FE4" w:rsidRDefault="00E70FE4" w:rsidP="00283707">
            <w:pPr>
              <w:jc w:val="both"/>
              <w:rPr>
                <w:rFonts w:ascii="Garamond" w:eastAsiaTheme="minorHAnsi" w:hAnsi="Garamond"/>
              </w:rPr>
            </w:pPr>
            <w:del w:id="78" w:author="Mark Taylor Daku, Mr" w:date="2016-06-14T11:40:00Z">
              <w:r w:rsidDel="00B33706">
                <w:rPr>
                  <w:rFonts w:ascii="Garamond" w:hAnsi="Garamond"/>
                </w:rPr>
                <w:delText>0.02</w:delText>
              </w:r>
              <w:r w:rsidRPr="00AC333A" w:rsidDel="00B33706">
                <w:rPr>
                  <w:rFonts w:ascii="Garamond" w:hAnsi="Garamond"/>
                  <w:vertAlign w:val="superscript"/>
                </w:rPr>
                <w:delText>**</w:delText>
              </w:r>
            </w:del>
            <w:ins w:id="79" w:author="Mark Taylor Daku, Mr" w:date="2016-06-14T11:41:00Z">
              <w:r w:rsidR="00B33706">
                <w:rPr>
                  <w:rFonts w:ascii="Garamond" w:hAnsi="Garamond"/>
                </w:rPr>
                <w:t>0.00</w:t>
              </w:r>
              <w:r w:rsidR="00B33706" w:rsidRPr="003C36FB">
                <w:rPr>
                  <w:rFonts w:ascii="Garamond" w:hAnsi="Garamond"/>
                  <w:vertAlign w:val="superscript"/>
                </w:rPr>
                <w:t>***</w:t>
              </w:r>
            </w:ins>
          </w:p>
        </w:tc>
      </w:tr>
      <w:tr w:rsidR="00E70FE4" w14:paraId="163875C7" w14:textId="77777777" w:rsidTr="00E70FE4">
        <w:trPr>
          <w:jc w:val="center"/>
        </w:trPr>
        <w:tc>
          <w:tcPr>
            <w:tcW w:w="2345" w:type="dxa"/>
          </w:tcPr>
          <w:p w14:paraId="47585943" w14:textId="3A7CC6E7" w:rsidR="00E70FE4" w:rsidRDefault="00E70FE4" w:rsidP="00283707">
            <w:pPr>
              <w:jc w:val="both"/>
              <w:rPr>
                <w:rFonts w:ascii="Garamond" w:eastAsiaTheme="minorHAnsi" w:hAnsi="Garamond"/>
              </w:rPr>
            </w:pPr>
            <w:del w:id="80" w:author="Mark Taylor Daku, Mr" w:date="2016-06-14T11:39:00Z">
              <w:r w:rsidDel="00B33706">
                <w:rPr>
                  <w:rFonts w:ascii="Garamond" w:hAnsi="Garamond"/>
                </w:rPr>
                <w:delText>Political</w:delText>
              </w:r>
            </w:del>
            <w:ins w:id="81" w:author="Mark Taylor Daku, Mr" w:date="2016-06-14T11:39:00Z">
              <w:r w:rsidR="00B33706">
                <w:rPr>
                  <w:rFonts w:ascii="Garamond" w:hAnsi="Garamond"/>
                </w:rPr>
                <w:t>Legislative</w:t>
              </w:r>
            </w:ins>
          </w:p>
        </w:tc>
        <w:tc>
          <w:tcPr>
            <w:tcW w:w="2204" w:type="dxa"/>
          </w:tcPr>
          <w:p w14:paraId="6095388F" w14:textId="77777777" w:rsidR="00B33706" w:rsidRDefault="00B33706" w:rsidP="00283707">
            <w:pPr>
              <w:jc w:val="both"/>
              <w:rPr>
                <w:ins w:id="82" w:author="Mark Taylor Daku, Mr" w:date="2016-06-14T11:42:00Z"/>
                <w:rFonts w:ascii="Garamond" w:hAnsi="Garamond"/>
              </w:rPr>
            </w:pPr>
            <w:ins w:id="83" w:author="Mark Taylor Daku, Mr" w:date="2016-06-14T11:42:00Z">
              <w:r>
                <w:rPr>
                  <w:rFonts w:ascii="Garamond" w:hAnsi="Garamond"/>
                </w:rPr>
                <w:t>2.55</w:t>
              </w:r>
            </w:ins>
          </w:p>
          <w:p w14:paraId="23652C38" w14:textId="22180AC6" w:rsidR="00E70FE4" w:rsidDel="00B33706" w:rsidRDefault="00B33706" w:rsidP="00283707">
            <w:pPr>
              <w:jc w:val="both"/>
              <w:rPr>
                <w:del w:id="84" w:author="Mark Taylor Daku, Mr" w:date="2016-06-14T11:40:00Z"/>
                <w:rFonts w:ascii="Garamond" w:eastAsiaTheme="minorHAnsi" w:hAnsi="Garamond"/>
              </w:rPr>
            </w:pPr>
            <w:ins w:id="85" w:author="Mark Taylor Daku, Mr" w:date="2016-06-14T11:42:00Z">
              <w:r>
                <w:rPr>
                  <w:rFonts w:ascii="Garamond" w:hAnsi="Garamond"/>
                </w:rPr>
                <w:t>(.21)</w:t>
              </w:r>
            </w:ins>
            <w:del w:id="86" w:author="Mark Taylor Daku, Mr" w:date="2016-06-14T11:40:00Z">
              <w:r w:rsidR="00E70FE4" w:rsidDel="00B33706">
                <w:rPr>
                  <w:rFonts w:ascii="Garamond" w:hAnsi="Garamond"/>
                </w:rPr>
                <w:delText>5.16</w:delText>
              </w:r>
            </w:del>
          </w:p>
          <w:p w14:paraId="7B5E21C1" w14:textId="1EA727DA" w:rsidR="00E70FE4" w:rsidRDefault="00E70FE4" w:rsidP="00283707">
            <w:pPr>
              <w:jc w:val="both"/>
              <w:rPr>
                <w:rFonts w:ascii="Garamond" w:eastAsiaTheme="minorHAnsi" w:hAnsi="Garamond"/>
              </w:rPr>
            </w:pPr>
            <w:del w:id="87" w:author="Mark Taylor Daku, Mr" w:date="2016-06-14T11:40:00Z">
              <w:r w:rsidDel="00B33706">
                <w:rPr>
                  <w:rFonts w:ascii="Garamond" w:hAnsi="Garamond"/>
                </w:rPr>
                <w:delText>(0.37)</w:delText>
              </w:r>
            </w:del>
          </w:p>
        </w:tc>
        <w:tc>
          <w:tcPr>
            <w:tcW w:w="2167" w:type="dxa"/>
          </w:tcPr>
          <w:p w14:paraId="6541D8E8" w14:textId="75AD5DF0" w:rsidR="00E70FE4" w:rsidDel="00B33706" w:rsidRDefault="00E70FE4" w:rsidP="00283707">
            <w:pPr>
              <w:jc w:val="both"/>
              <w:rPr>
                <w:del w:id="88" w:author="Mark Taylor Daku, Mr" w:date="2016-06-14T11:40:00Z"/>
                <w:rFonts w:ascii="Garamond" w:eastAsiaTheme="minorHAnsi" w:hAnsi="Garamond"/>
              </w:rPr>
            </w:pPr>
            <w:del w:id="89" w:author="Mark Taylor Daku, Mr" w:date="2016-06-14T11:40:00Z">
              <w:r w:rsidDel="00B33706">
                <w:rPr>
                  <w:rFonts w:ascii="Garamond" w:hAnsi="Garamond"/>
                </w:rPr>
                <w:delText>7.47</w:delText>
              </w:r>
            </w:del>
          </w:p>
          <w:p w14:paraId="0F621F4E" w14:textId="77777777" w:rsidR="00E70FE4" w:rsidRDefault="00E70FE4" w:rsidP="00283707">
            <w:pPr>
              <w:jc w:val="both"/>
              <w:rPr>
                <w:ins w:id="90" w:author="Mark Taylor Daku, Mr" w:date="2016-06-14T11:42:00Z"/>
                <w:rFonts w:ascii="Garamond" w:hAnsi="Garamond"/>
              </w:rPr>
            </w:pPr>
            <w:del w:id="91" w:author="Mark Taylor Daku, Mr" w:date="2016-06-14T11:40:00Z">
              <w:r w:rsidDel="00B33706">
                <w:rPr>
                  <w:rFonts w:ascii="Garamond" w:hAnsi="Garamond"/>
                </w:rPr>
                <w:delText>(0.51)</w:delText>
              </w:r>
            </w:del>
            <w:ins w:id="92" w:author="Mark Taylor Daku, Mr" w:date="2016-06-14T11:42:00Z">
              <w:r w:rsidR="00B33706">
                <w:rPr>
                  <w:rFonts w:ascii="Garamond" w:hAnsi="Garamond"/>
                </w:rPr>
                <w:t>3.58</w:t>
              </w:r>
            </w:ins>
          </w:p>
          <w:p w14:paraId="2A2B166C" w14:textId="60D98389" w:rsidR="00B33706" w:rsidRDefault="00B33706" w:rsidP="00283707">
            <w:pPr>
              <w:jc w:val="both"/>
              <w:rPr>
                <w:rFonts w:ascii="Garamond" w:eastAsiaTheme="minorHAnsi" w:hAnsi="Garamond"/>
              </w:rPr>
            </w:pPr>
            <w:ins w:id="93" w:author="Mark Taylor Daku, Mr" w:date="2016-06-14T11:42:00Z">
              <w:r>
                <w:rPr>
                  <w:rFonts w:ascii="Garamond" w:hAnsi="Garamond"/>
                </w:rPr>
                <w:t>(.26)</w:t>
              </w:r>
            </w:ins>
          </w:p>
        </w:tc>
        <w:tc>
          <w:tcPr>
            <w:tcW w:w="2146" w:type="dxa"/>
          </w:tcPr>
          <w:p w14:paraId="5207F46A" w14:textId="6D2C891E" w:rsidR="00E70FE4" w:rsidRDefault="00B33706" w:rsidP="00283707">
            <w:pPr>
              <w:jc w:val="both"/>
              <w:rPr>
                <w:rFonts w:ascii="Garamond" w:eastAsiaTheme="minorHAnsi" w:hAnsi="Garamond"/>
              </w:rPr>
            </w:pPr>
            <w:ins w:id="94" w:author="Mark Taylor Daku, Mr" w:date="2016-06-14T11:42:00Z">
              <w:r>
                <w:rPr>
                  <w:rFonts w:ascii="Garamond" w:hAnsi="Garamond"/>
                </w:rPr>
                <w:t>0.00</w:t>
              </w:r>
              <w:r w:rsidRPr="003C36FB">
                <w:rPr>
                  <w:rFonts w:ascii="Garamond" w:hAnsi="Garamond"/>
                  <w:vertAlign w:val="superscript"/>
                </w:rPr>
                <w:t>***</w:t>
              </w:r>
            </w:ins>
            <w:del w:id="95" w:author="Mark Taylor Daku, Mr" w:date="2016-06-14T11:40:00Z">
              <w:r w:rsidR="00E70FE4" w:rsidDel="00B33706">
                <w:rPr>
                  <w:rFonts w:ascii="Garamond" w:hAnsi="Garamond"/>
                </w:rPr>
                <w:delText>0.00</w:delText>
              </w:r>
              <w:r w:rsidR="00E70FE4" w:rsidRPr="00AC333A" w:rsidDel="00B33706">
                <w:rPr>
                  <w:rFonts w:ascii="Garamond" w:hAnsi="Garamond"/>
                  <w:vertAlign w:val="superscript"/>
                </w:rPr>
                <w:delText>***</w:delText>
              </w:r>
            </w:del>
          </w:p>
        </w:tc>
      </w:tr>
      <w:tr w:rsidR="00E70FE4" w14:paraId="4E0B42A4" w14:textId="77777777" w:rsidTr="00E70FE4">
        <w:trPr>
          <w:jc w:val="center"/>
        </w:trPr>
        <w:tc>
          <w:tcPr>
            <w:tcW w:w="2345" w:type="dxa"/>
          </w:tcPr>
          <w:p w14:paraId="0F0B2305" w14:textId="4257B0DA" w:rsidR="00E70FE4" w:rsidRDefault="00B33706" w:rsidP="00283707">
            <w:pPr>
              <w:jc w:val="both"/>
              <w:rPr>
                <w:rFonts w:ascii="Garamond" w:eastAsiaTheme="minorHAnsi" w:hAnsi="Garamond"/>
              </w:rPr>
            </w:pPr>
            <w:ins w:id="96" w:author="Mark Taylor Daku, Mr" w:date="2016-06-14T11:39:00Z">
              <w:r>
                <w:rPr>
                  <w:rFonts w:ascii="Garamond" w:eastAsiaTheme="minorHAnsi" w:hAnsi="Garamond"/>
                </w:rPr>
                <w:t>Social Science</w:t>
              </w:r>
            </w:ins>
          </w:p>
        </w:tc>
        <w:tc>
          <w:tcPr>
            <w:tcW w:w="2204" w:type="dxa"/>
          </w:tcPr>
          <w:p w14:paraId="34D7E742" w14:textId="77777777" w:rsidR="00E70FE4" w:rsidRDefault="00B33706" w:rsidP="00283707">
            <w:pPr>
              <w:jc w:val="both"/>
              <w:rPr>
                <w:ins w:id="97" w:author="Mark Taylor Daku, Mr" w:date="2016-06-14T11:43:00Z"/>
                <w:rFonts w:ascii="Garamond" w:eastAsiaTheme="minorHAnsi" w:hAnsi="Garamond"/>
              </w:rPr>
            </w:pPr>
            <w:ins w:id="98" w:author="Mark Taylor Daku, Mr" w:date="2016-06-14T11:43:00Z">
              <w:r>
                <w:rPr>
                  <w:rFonts w:ascii="Garamond" w:eastAsiaTheme="minorHAnsi" w:hAnsi="Garamond"/>
                </w:rPr>
                <w:t>1.26</w:t>
              </w:r>
            </w:ins>
          </w:p>
          <w:p w14:paraId="394B347C" w14:textId="79F34FF1" w:rsidR="00B33706" w:rsidRDefault="00B33706" w:rsidP="00283707">
            <w:pPr>
              <w:jc w:val="both"/>
              <w:rPr>
                <w:rFonts w:ascii="Garamond" w:eastAsiaTheme="minorHAnsi" w:hAnsi="Garamond"/>
              </w:rPr>
            </w:pPr>
            <w:ins w:id="99" w:author="Mark Taylor Daku, Mr" w:date="2016-06-14T11:43:00Z">
              <w:r>
                <w:rPr>
                  <w:rFonts w:ascii="Garamond" w:eastAsiaTheme="minorHAnsi" w:hAnsi="Garamond"/>
                </w:rPr>
                <w:t>(.11)</w:t>
              </w:r>
            </w:ins>
          </w:p>
        </w:tc>
        <w:tc>
          <w:tcPr>
            <w:tcW w:w="2167" w:type="dxa"/>
          </w:tcPr>
          <w:p w14:paraId="064EBCFA" w14:textId="77777777" w:rsidR="00E70FE4" w:rsidRDefault="00B33706" w:rsidP="00283707">
            <w:pPr>
              <w:jc w:val="both"/>
              <w:rPr>
                <w:ins w:id="100" w:author="Mark Taylor Daku, Mr" w:date="2016-06-14T11:43:00Z"/>
                <w:rFonts w:ascii="Garamond" w:eastAsiaTheme="minorHAnsi" w:hAnsi="Garamond"/>
              </w:rPr>
            </w:pPr>
            <w:ins w:id="101" w:author="Mark Taylor Daku, Mr" w:date="2016-06-14T11:43:00Z">
              <w:r>
                <w:rPr>
                  <w:rFonts w:ascii="Garamond" w:eastAsiaTheme="minorHAnsi" w:hAnsi="Garamond"/>
                </w:rPr>
                <w:t>1.82</w:t>
              </w:r>
            </w:ins>
          </w:p>
          <w:p w14:paraId="15293F55" w14:textId="2B74CBBB" w:rsidR="00B33706" w:rsidRDefault="00B33706" w:rsidP="00283707">
            <w:pPr>
              <w:jc w:val="both"/>
              <w:rPr>
                <w:rFonts w:ascii="Garamond" w:eastAsiaTheme="minorHAnsi" w:hAnsi="Garamond"/>
              </w:rPr>
            </w:pPr>
            <w:ins w:id="102" w:author="Mark Taylor Daku, Mr" w:date="2016-06-14T11:43:00Z">
              <w:r>
                <w:rPr>
                  <w:rFonts w:ascii="Garamond" w:eastAsiaTheme="minorHAnsi" w:hAnsi="Garamond"/>
                </w:rPr>
                <w:t>(.14)</w:t>
              </w:r>
            </w:ins>
          </w:p>
        </w:tc>
        <w:tc>
          <w:tcPr>
            <w:tcW w:w="2146" w:type="dxa"/>
          </w:tcPr>
          <w:p w14:paraId="6A6F61E3" w14:textId="510C6648" w:rsidR="00E70FE4" w:rsidRDefault="00B33706" w:rsidP="00283707">
            <w:pPr>
              <w:jc w:val="both"/>
              <w:rPr>
                <w:rFonts w:ascii="Garamond" w:eastAsiaTheme="minorHAnsi" w:hAnsi="Garamond"/>
              </w:rPr>
            </w:pPr>
            <w:ins w:id="103" w:author="Mark Taylor Daku, Mr" w:date="2016-06-14T11:44:00Z">
              <w:r>
                <w:rPr>
                  <w:rFonts w:ascii="Garamond" w:hAnsi="Garamond"/>
                </w:rPr>
                <w:t>0.00</w:t>
              </w:r>
              <w:r w:rsidRPr="003C36FB">
                <w:rPr>
                  <w:rFonts w:ascii="Garamond" w:hAnsi="Garamond"/>
                  <w:vertAlign w:val="superscript"/>
                </w:rPr>
                <w:t>***</w:t>
              </w:r>
            </w:ins>
          </w:p>
        </w:tc>
      </w:tr>
      <w:tr w:rsidR="00B33706" w14:paraId="0629A109" w14:textId="77777777" w:rsidTr="00E70FE4">
        <w:trPr>
          <w:jc w:val="center"/>
          <w:ins w:id="104" w:author="Mark Taylor Daku, Mr" w:date="2016-06-14T11:39:00Z"/>
        </w:trPr>
        <w:tc>
          <w:tcPr>
            <w:tcW w:w="2345" w:type="dxa"/>
          </w:tcPr>
          <w:p w14:paraId="1EC0845D" w14:textId="15B47001" w:rsidR="00B33706" w:rsidRDefault="00B33706" w:rsidP="00283707">
            <w:pPr>
              <w:jc w:val="both"/>
              <w:rPr>
                <w:ins w:id="105" w:author="Mark Taylor Daku, Mr" w:date="2016-06-14T11:39:00Z"/>
                <w:rFonts w:ascii="Garamond" w:hAnsi="Garamond"/>
              </w:rPr>
            </w:pPr>
            <w:ins w:id="106" w:author="Mark Taylor Daku, Mr" w:date="2016-06-14T11:39:00Z">
              <w:r>
                <w:rPr>
                  <w:rFonts w:ascii="Garamond" w:hAnsi="Garamond"/>
                </w:rPr>
                <w:t>Medical</w:t>
              </w:r>
            </w:ins>
          </w:p>
        </w:tc>
        <w:tc>
          <w:tcPr>
            <w:tcW w:w="2204" w:type="dxa"/>
          </w:tcPr>
          <w:p w14:paraId="51E489BE" w14:textId="77777777" w:rsidR="00B33706" w:rsidRDefault="00B33706" w:rsidP="00283707">
            <w:pPr>
              <w:jc w:val="both"/>
              <w:rPr>
                <w:ins w:id="107" w:author="Mark Taylor Daku, Mr" w:date="2016-06-14T11:43:00Z"/>
                <w:rFonts w:ascii="Garamond" w:hAnsi="Garamond"/>
              </w:rPr>
            </w:pPr>
            <w:ins w:id="108" w:author="Mark Taylor Daku, Mr" w:date="2016-06-14T11:43:00Z">
              <w:r>
                <w:rPr>
                  <w:rFonts w:ascii="Garamond" w:hAnsi="Garamond"/>
                </w:rPr>
                <w:t>9.96</w:t>
              </w:r>
            </w:ins>
          </w:p>
          <w:p w14:paraId="5AA29AA2" w14:textId="531D482F" w:rsidR="00B33706" w:rsidRDefault="00B33706" w:rsidP="00283707">
            <w:pPr>
              <w:jc w:val="both"/>
              <w:rPr>
                <w:ins w:id="109" w:author="Mark Taylor Daku, Mr" w:date="2016-06-14T11:39:00Z"/>
                <w:rFonts w:ascii="Garamond" w:hAnsi="Garamond"/>
              </w:rPr>
            </w:pPr>
            <w:ins w:id="110" w:author="Mark Taylor Daku, Mr" w:date="2016-06-14T11:43:00Z">
              <w:r>
                <w:rPr>
                  <w:rFonts w:ascii="Garamond" w:hAnsi="Garamond"/>
                </w:rPr>
                <w:t>(</w:t>
              </w:r>
            </w:ins>
            <w:ins w:id="111" w:author="Mark Taylor Daku, Mr" w:date="2016-06-14T11:44:00Z">
              <w:r>
                <w:rPr>
                  <w:rFonts w:ascii="Garamond" w:hAnsi="Garamond"/>
                </w:rPr>
                <w:t>.65)</w:t>
              </w:r>
            </w:ins>
          </w:p>
        </w:tc>
        <w:tc>
          <w:tcPr>
            <w:tcW w:w="2167" w:type="dxa"/>
          </w:tcPr>
          <w:p w14:paraId="25671814" w14:textId="77777777" w:rsidR="00B33706" w:rsidRDefault="00B33706" w:rsidP="00283707">
            <w:pPr>
              <w:jc w:val="both"/>
              <w:rPr>
                <w:ins w:id="112" w:author="Mark Taylor Daku, Mr" w:date="2016-06-14T11:44:00Z"/>
                <w:rFonts w:ascii="Garamond" w:hAnsi="Garamond"/>
              </w:rPr>
            </w:pPr>
            <w:ins w:id="113" w:author="Mark Taylor Daku, Mr" w:date="2016-06-14T11:44:00Z">
              <w:r>
                <w:rPr>
                  <w:rFonts w:ascii="Garamond" w:hAnsi="Garamond"/>
                </w:rPr>
                <w:t>11.48</w:t>
              </w:r>
            </w:ins>
          </w:p>
          <w:p w14:paraId="2B131132" w14:textId="1B8FFA89" w:rsidR="00B33706" w:rsidRDefault="00B33706" w:rsidP="00283707">
            <w:pPr>
              <w:jc w:val="both"/>
              <w:rPr>
                <w:ins w:id="114" w:author="Mark Taylor Daku, Mr" w:date="2016-06-14T11:39:00Z"/>
                <w:rFonts w:ascii="Garamond" w:hAnsi="Garamond"/>
              </w:rPr>
            </w:pPr>
            <w:ins w:id="115" w:author="Mark Taylor Daku, Mr" w:date="2016-06-14T11:44:00Z">
              <w:r>
                <w:rPr>
                  <w:rFonts w:ascii="Garamond" w:hAnsi="Garamond"/>
                </w:rPr>
                <w:t>(.65)</w:t>
              </w:r>
            </w:ins>
          </w:p>
        </w:tc>
        <w:tc>
          <w:tcPr>
            <w:tcW w:w="2146" w:type="dxa"/>
          </w:tcPr>
          <w:p w14:paraId="15876490" w14:textId="63BCB3F1" w:rsidR="00B33706" w:rsidRDefault="00B33706" w:rsidP="00283707">
            <w:pPr>
              <w:jc w:val="both"/>
              <w:rPr>
                <w:ins w:id="116" w:author="Mark Taylor Daku, Mr" w:date="2016-06-14T11:39:00Z"/>
                <w:rFonts w:ascii="Garamond" w:hAnsi="Garamond"/>
              </w:rPr>
            </w:pPr>
            <w:ins w:id="117" w:author="Mark Taylor Daku, Mr" w:date="2016-06-14T11:44:00Z">
              <w:r>
                <w:rPr>
                  <w:rFonts w:ascii="Garamond" w:hAnsi="Garamond"/>
                </w:rPr>
                <w:t>0.11</w:t>
              </w:r>
            </w:ins>
          </w:p>
        </w:tc>
      </w:tr>
    </w:tbl>
    <w:p w14:paraId="21086D1D" w14:textId="7F138B68" w:rsidR="00E70FE4" w:rsidRDefault="003A200B" w:rsidP="00283707">
      <w:pPr>
        <w:jc w:val="both"/>
        <w:rPr>
          <w:rFonts w:ascii="Garamond" w:hAnsi="Garamond"/>
        </w:rPr>
      </w:pPr>
      <w:r>
        <w:rPr>
          <w:rFonts w:ascii="Garamond" w:hAnsi="Garamond"/>
          <w:vertAlign w:val="superscript"/>
        </w:rPr>
        <w:tab/>
      </w:r>
      <w:r w:rsidR="00E70FE4" w:rsidRPr="00AC333A">
        <w:rPr>
          <w:rFonts w:ascii="Garamond" w:hAnsi="Garamond"/>
          <w:vertAlign w:val="superscript"/>
        </w:rPr>
        <w:t>*</w:t>
      </w:r>
      <w:r w:rsidR="00E70FE4">
        <w:rPr>
          <w:rFonts w:ascii="Garamond" w:hAnsi="Garamond"/>
        </w:rPr>
        <w:t xml:space="preserve"> Significant at 10%; </w:t>
      </w:r>
      <w:r w:rsidR="00E70FE4" w:rsidRPr="00AC333A">
        <w:rPr>
          <w:rFonts w:ascii="Garamond" w:hAnsi="Garamond"/>
          <w:vertAlign w:val="superscript"/>
        </w:rPr>
        <w:t>**</w:t>
      </w:r>
      <w:r w:rsidR="00E70FE4">
        <w:rPr>
          <w:rFonts w:ascii="Garamond" w:hAnsi="Garamond"/>
        </w:rPr>
        <w:t xml:space="preserve"> Significant at 5%; </w:t>
      </w:r>
      <w:r w:rsidR="00E70FE4" w:rsidRPr="00AC333A">
        <w:rPr>
          <w:rFonts w:ascii="Garamond" w:hAnsi="Garamond"/>
          <w:vertAlign w:val="superscript"/>
        </w:rPr>
        <w:t>***</w:t>
      </w:r>
      <w:r w:rsidR="00E70FE4">
        <w:rPr>
          <w:rFonts w:ascii="Garamond" w:hAnsi="Garamond"/>
        </w:rPr>
        <w:t xml:space="preserve"> Significant at 1%; Standard error in brackets</w:t>
      </w:r>
    </w:p>
    <w:p w14:paraId="5B4EBBB6" w14:textId="77777777" w:rsidR="00E70FE4" w:rsidRDefault="00E70FE4" w:rsidP="00283707">
      <w:pPr>
        <w:jc w:val="both"/>
        <w:rPr>
          <w:rFonts w:ascii="Garamond" w:hAnsi="Garamond"/>
        </w:rPr>
      </w:pPr>
    </w:p>
    <w:p w14:paraId="76842E93" w14:textId="77777777" w:rsidR="00E70FE4" w:rsidRDefault="00E70FE4" w:rsidP="00283707">
      <w:pPr>
        <w:jc w:val="both"/>
        <w:rPr>
          <w:ins w:id="118" w:author="Mark Taylor Daku, Mr" w:date="2016-06-14T11:45:00Z"/>
          <w:rFonts w:ascii="Garamond" w:hAnsi="Garamond"/>
        </w:rPr>
      </w:pPr>
    </w:p>
    <w:p w14:paraId="595011F2" w14:textId="77777777" w:rsidR="00B33706" w:rsidRDefault="00B33706" w:rsidP="00283707">
      <w:pPr>
        <w:jc w:val="both"/>
        <w:rPr>
          <w:ins w:id="119" w:author="Mark Taylor Daku, Mr" w:date="2016-06-14T11:45:00Z"/>
          <w:rFonts w:ascii="Garamond" w:hAnsi="Garamond"/>
        </w:rPr>
      </w:pPr>
    </w:p>
    <w:p w14:paraId="6FCD523E" w14:textId="77777777" w:rsidR="00B33706" w:rsidRDefault="00B33706" w:rsidP="00283707">
      <w:pPr>
        <w:jc w:val="both"/>
        <w:rPr>
          <w:ins w:id="120" w:author="Mark Taylor Daku, Mr" w:date="2016-06-14T11:45:00Z"/>
          <w:rFonts w:ascii="Garamond" w:hAnsi="Garamond"/>
        </w:rPr>
      </w:pPr>
    </w:p>
    <w:p w14:paraId="32D912DB" w14:textId="77777777" w:rsidR="00B33706" w:rsidRDefault="00B33706" w:rsidP="00283707">
      <w:pPr>
        <w:jc w:val="both"/>
        <w:rPr>
          <w:rFonts w:ascii="Garamond" w:hAnsi="Garamond"/>
        </w:rPr>
      </w:pPr>
    </w:p>
    <w:p w14:paraId="47FBA81A" w14:textId="77777777" w:rsidR="00E70FE4" w:rsidRDefault="00E70FE4" w:rsidP="00283707">
      <w:pPr>
        <w:jc w:val="both"/>
        <w:rPr>
          <w:rFonts w:ascii="Garamond" w:hAnsi="Garamond"/>
        </w:rPr>
      </w:pPr>
      <w:r>
        <w:rPr>
          <w:rFonts w:ascii="Garamond" w:hAnsi="Garamond"/>
        </w:rPr>
        <w:t>Table 2: Summary statistics by status of case</w:t>
      </w:r>
    </w:p>
    <w:tbl>
      <w:tblPr>
        <w:tblStyle w:val="TableGrid"/>
        <w:tblW w:w="0" w:type="auto"/>
        <w:jc w:val="center"/>
        <w:tblLook w:val="04A0" w:firstRow="1" w:lastRow="0" w:firstColumn="1" w:lastColumn="0" w:noHBand="0" w:noVBand="1"/>
        <w:tblPrChange w:id="121" w:author="Mark Taylor Daku, Mr" w:date="2016-06-14T11:50:00Z">
          <w:tblPr>
            <w:tblStyle w:val="TableGrid"/>
            <w:tblW w:w="0" w:type="auto"/>
            <w:jc w:val="center"/>
            <w:tblLook w:val="04A0" w:firstRow="1" w:lastRow="0" w:firstColumn="1" w:lastColumn="0" w:noHBand="0" w:noVBand="1"/>
          </w:tblPr>
        </w:tblPrChange>
      </w:tblPr>
      <w:tblGrid>
        <w:gridCol w:w="2345"/>
        <w:gridCol w:w="2226"/>
        <w:gridCol w:w="2145"/>
        <w:gridCol w:w="2146"/>
        <w:tblGridChange w:id="122">
          <w:tblGrid>
            <w:gridCol w:w="2345"/>
            <w:gridCol w:w="2204"/>
            <w:gridCol w:w="2167"/>
            <w:gridCol w:w="2146"/>
          </w:tblGrid>
        </w:tblGridChange>
      </w:tblGrid>
      <w:tr w:rsidR="00E70FE4" w14:paraId="4CF3C7DF" w14:textId="77777777" w:rsidTr="00C87FDE">
        <w:trPr>
          <w:jc w:val="center"/>
          <w:trPrChange w:id="123" w:author="Mark Taylor Daku, Mr" w:date="2016-06-14T11:50:00Z">
            <w:trPr>
              <w:jc w:val="center"/>
            </w:trPr>
          </w:trPrChange>
        </w:trPr>
        <w:tc>
          <w:tcPr>
            <w:tcW w:w="2345" w:type="dxa"/>
            <w:tcPrChange w:id="124" w:author="Mark Taylor Daku, Mr" w:date="2016-06-14T11:50:00Z">
              <w:tcPr>
                <w:tcW w:w="2345" w:type="dxa"/>
              </w:tcPr>
            </w:tcPrChange>
          </w:tcPr>
          <w:p w14:paraId="46BA100E" w14:textId="77777777" w:rsidR="00E70FE4" w:rsidRPr="00A76C6E" w:rsidRDefault="00E70FE4" w:rsidP="00283707">
            <w:pPr>
              <w:jc w:val="both"/>
              <w:rPr>
                <w:rFonts w:ascii="Garamond" w:eastAsiaTheme="minorHAnsi" w:hAnsi="Garamond"/>
                <w:i/>
              </w:rPr>
            </w:pPr>
            <w:r w:rsidRPr="00A76C6E">
              <w:rPr>
                <w:rFonts w:ascii="Garamond" w:hAnsi="Garamond"/>
                <w:i/>
              </w:rPr>
              <w:t>Rodriguez</w:t>
            </w:r>
          </w:p>
        </w:tc>
        <w:tc>
          <w:tcPr>
            <w:tcW w:w="2226" w:type="dxa"/>
            <w:tcPrChange w:id="125" w:author="Mark Taylor Daku, Mr" w:date="2016-06-14T11:50:00Z">
              <w:tcPr>
                <w:tcW w:w="2204" w:type="dxa"/>
              </w:tcPr>
            </w:tcPrChange>
          </w:tcPr>
          <w:p w14:paraId="6B06B356" w14:textId="77777777" w:rsidR="00E70FE4" w:rsidRDefault="00E70FE4" w:rsidP="00283707">
            <w:pPr>
              <w:jc w:val="both"/>
              <w:rPr>
                <w:rFonts w:ascii="Garamond" w:eastAsiaTheme="minorHAnsi" w:hAnsi="Garamond"/>
              </w:rPr>
            </w:pPr>
            <w:r>
              <w:rPr>
                <w:rFonts w:ascii="Garamond" w:hAnsi="Garamond"/>
              </w:rPr>
              <w:t>Before Decision</w:t>
            </w:r>
          </w:p>
        </w:tc>
        <w:tc>
          <w:tcPr>
            <w:tcW w:w="2145" w:type="dxa"/>
            <w:tcPrChange w:id="126" w:author="Mark Taylor Daku, Mr" w:date="2016-06-14T11:50:00Z">
              <w:tcPr>
                <w:tcW w:w="2167" w:type="dxa"/>
              </w:tcPr>
            </w:tcPrChange>
          </w:tcPr>
          <w:p w14:paraId="7B1AEAAA" w14:textId="77777777" w:rsidR="00E70FE4" w:rsidRDefault="00E70FE4" w:rsidP="00283707">
            <w:pPr>
              <w:jc w:val="both"/>
              <w:rPr>
                <w:rFonts w:ascii="Garamond" w:eastAsiaTheme="minorHAnsi" w:hAnsi="Garamond"/>
              </w:rPr>
            </w:pPr>
            <w:r>
              <w:rPr>
                <w:rFonts w:ascii="Garamond" w:hAnsi="Garamond"/>
              </w:rPr>
              <w:t>After Decision</w:t>
            </w:r>
          </w:p>
        </w:tc>
        <w:tc>
          <w:tcPr>
            <w:tcW w:w="2146" w:type="dxa"/>
            <w:tcPrChange w:id="127" w:author="Mark Taylor Daku, Mr" w:date="2016-06-14T11:50:00Z">
              <w:tcPr>
                <w:tcW w:w="2146" w:type="dxa"/>
              </w:tcPr>
            </w:tcPrChange>
          </w:tcPr>
          <w:p w14:paraId="52A988D9" w14:textId="77777777" w:rsidR="00E70FE4" w:rsidRPr="00D54317" w:rsidRDefault="00E70FE4" w:rsidP="00283707">
            <w:pPr>
              <w:jc w:val="both"/>
              <w:rPr>
                <w:rFonts w:ascii="Garamond" w:eastAsiaTheme="minorHAnsi" w:hAnsi="Garamond"/>
                <w:i/>
              </w:rPr>
            </w:pPr>
            <w:r>
              <w:rPr>
                <w:rFonts w:ascii="Garamond" w:hAnsi="Garamond"/>
                <w:i/>
              </w:rPr>
              <w:t>PR(|T| &gt; |t|)</w:t>
            </w:r>
          </w:p>
        </w:tc>
      </w:tr>
      <w:tr w:rsidR="00E70FE4" w14:paraId="5C3D60BE" w14:textId="77777777" w:rsidTr="00C87FDE">
        <w:trPr>
          <w:jc w:val="center"/>
          <w:trPrChange w:id="128" w:author="Mark Taylor Daku, Mr" w:date="2016-06-14T11:50:00Z">
            <w:trPr>
              <w:jc w:val="center"/>
            </w:trPr>
          </w:trPrChange>
        </w:trPr>
        <w:tc>
          <w:tcPr>
            <w:tcW w:w="2345" w:type="dxa"/>
            <w:tcPrChange w:id="129" w:author="Mark Taylor Daku, Mr" w:date="2016-06-14T11:50:00Z">
              <w:tcPr>
                <w:tcW w:w="2345" w:type="dxa"/>
              </w:tcPr>
            </w:tcPrChange>
          </w:tcPr>
          <w:p w14:paraId="3F478416" w14:textId="77777777" w:rsidR="00E70FE4" w:rsidRDefault="00E70FE4" w:rsidP="00283707">
            <w:pPr>
              <w:jc w:val="both"/>
              <w:rPr>
                <w:rFonts w:ascii="Garamond" w:eastAsiaTheme="minorHAnsi" w:hAnsi="Garamond"/>
              </w:rPr>
            </w:pPr>
            <w:r>
              <w:rPr>
                <w:rFonts w:ascii="Garamond" w:hAnsi="Garamond"/>
              </w:rPr>
              <w:t>Legal</w:t>
            </w:r>
          </w:p>
        </w:tc>
        <w:tc>
          <w:tcPr>
            <w:tcW w:w="2226" w:type="dxa"/>
            <w:tcPrChange w:id="130" w:author="Mark Taylor Daku, Mr" w:date="2016-06-14T11:50:00Z">
              <w:tcPr>
                <w:tcW w:w="2204" w:type="dxa"/>
              </w:tcPr>
            </w:tcPrChange>
          </w:tcPr>
          <w:p w14:paraId="35A3242C" w14:textId="3B500F0D" w:rsidR="00E70FE4" w:rsidRDefault="00C87FDE" w:rsidP="00283707">
            <w:pPr>
              <w:jc w:val="both"/>
              <w:rPr>
                <w:rFonts w:ascii="Garamond" w:eastAsiaTheme="minorHAnsi" w:hAnsi="Garamond"/>
              </w:rPr>
            </w:pPr>
            <w:ins w:id="131" w:author="Mark Taylor Daku, Mr" w:date="2016-06-14T11:48:00Z">
              <w:r>
                <w:rPr>
                  <w:rFonts w:ascii="Garamond" w:hAnsi="Garamond"/>
                </w:rPr>
                <w:t>3.60</w:t>
              </w:r>
            </w:ins>
            <w:del w:id="132" w:author="Mark Taylor Daku, Mr" w:date="2016-06-14T11:45:00Z">
              <w:r w:rsidR="00E70FE4" w:rsidDel="00B33706">
                <w:rPr>
                  <w:rFonts w:ascii="Garamond" w:hAnsi="Garamond"/>
                </w:rPr>
                <w:delText>3.81</w:delText>
              </w:r>
            </w:del>
          </w:p>
        </w:tc>
        <w:tc>
          <w:tcPr>
            <w:tcW w:w="2145" w:type="dxa"/>
            <w:tcPrChange w:id="133" w:author="Mark Taylor Daku, Mr" w:date="2016-06-14T11:50:00Z">
              <w:tcPr>
                <w:tcW w:w="2167" w:type="dxa"/>
              </w:tcPr>
            </w:tcPrChange>
          </w:tcPr>
          <w:p w14:paraId="4EAF8034" w14:textId="095E4975" w:rsidR="00E70FE4" w:rsidRDefault="00E70FE4" w:rsidP="00283707">
            <w:pPr>
              <w:jc w:val="both"/>
              <w:rPr>
                <w:rFonts w:ascii="Garamond" w:eastAsiaTheme="minorHAnsi" w:hAnsi="Garamond"/>
              </w:rPr>
            </w:pPr>
            <w:del w:id="134" w:author="Mark Taylor Daku, Mr" w:date="2016-06-14T11:45:00Z">
              <w:r w:rsidDel="00B33706">
                <w:rPr>
                  <w:rFonts w:ascii="Garamond" w:hAnsi="Garamond"/>
                </w:rPr>
                <w:delText>4.03</w:delText>
              </w:r>
            </w:del>
            <w:ins w:id="135" w:author="Mark Taylor Daku, Mr" w:date="2016-06-14T11:49:00Z">
              <w:r w:rsidR="00C87FDE">
                <w:rPr>
                  <w:rFonts w:ascii="Garamond" w:hAnsi="Garamond"/>
                </w:rPr>
                <w:t>3.27</w:t>
              </w:r>
            </w:ins>
          </w:p>
        </w:tc>
        <w:tc>
          <w:tcPr>
            <w:tcW w:w="2146" w:type="dxa"/>
            <w:tcPrChange w:id="136" w:author="Mark Taylor Daku, Mr" w:date="2016-06-14T11:50:00Z">
              <w:tcPr>
                <w:tcW w:w="2146" w:type="dxa"/>
              </w:tcPr>
            </w:tcPrChange>
          </w:tcPr>
          <w:p w14:paraId="3DD62B06" w14:textId="0134B7EB" w:rsidR="00E70FE4" w:rsidRDefault="00E70FE4" w:rsidP="00283707">
            <w:pPr>
              <w:jc w:val="both"/>
              <w:rPr>
                <w:rFonts w:ascii="Garamond" w:eastAsiaTheme="minorHAnsi" w:hAnsi="Garamond"/>
              </w:rPr>
            </w:pPr>
            <w:del w:id="137" w:author="Mark Taylor Daku, Mr" w:date="2016-06-14T11:45:00Z">
              <w:r w:rsidDel="00B33706">
                <w:rPr>
                  <w:rFonts w:ascii="Garamond" w:hAnsi="Garamond"/>
                </w:rPr>
                <w:delText>0.78</w:delText>
              </w:r>
            </w:del>
            <w:ins w:id="138" w:author="Mark Taylor Daku, Mr" w:date="2016-06-14T11:49:00Z">
              <w:r w:rsidR="00C87FDE">
                <w:rPr>
                  <w:rFonts w:ascii="Garamond" w:hAnsi="Garamond"/>
                </w:rPr>
                <w:t>0.63</w:t>
              </w:r>
            </w:ins>
          </w:p>
        </w:tc>
      </w:tr>
      <w:tr w:rsidR="00B33706" w14:paraId="2F8D7B6E" w14:textId="77777777" w:rsidTr="00C87FDE">
        <w:trPr>
          <w:jc w:val="center"/>
          <w:trPrChange w:id="139" w:author="Mark Taylor Daku, Mr" w:date="2016-06-14T11:50:00Z">
            <w:trPr>
              <w:jc w:val="center"/>
            </w:trPr>
          </w:trPrChange>
        </w:trPr>
        <w:tc>
          <w:tcPr>
            <w:tcW w:w="2345" w:type="dxa"/>
            <w:tcPrChange w:id="140" w:author="Mark Taylor Daku, Mr" w:date="2016-06-14T11:50:00Z">
              <w:tcPr>
                <w:tcW w:w="2345" w:type="dxa"/>
              </w:tcPr>
            </w:tcPrChange>
          </w:tcPr>
          <w:p w14:paraId="39B53184" w14:textId="378A219C" w:rsidR="00B33706" w:rsidRDefault="00B33706" w:rsidP="00283707">
            <w:pPr>
              <w:jc w:val="both"/>
              <w:rPr>
                <w:rFonts w:ascii="Garamond" w:eastAsiaTheme="minorHAnsi" w:hAnsi="Garamond"/>
              </w:rPr>
            </w:pPr>
            <w:ins w:id="141" w:author="Mark Taylor Daku, Mr" w:date="2016-06-14T11:45:00Z">
              <w:r>
                <w:rPr>
                  <w:rFonts w:ascii="Garamond" w:hAnsi="Garamond"/>
                </w:rPr>
                <w:t>Strategic</w:t>
              </w:r>
            </w:ins>
            <w:del w:id="142" w:author="Mark Taylor Daku, Mr" w:date="2016-06-14T11:45:00Z">
              <w:r w:rsidDel="006E5432">
                <w:rPr>
                  <w:rFonts w:ascii="Garamond" w:hAnsi="Garamond"/>
                </w:rPr>
                <w:delText>Medical</w:delText>
              </w:r>
            </w:del>
          </w:p>
        </w:tc>
        <w:tc>
          <w:tcPr>
            <w:tcW w:w="2226" w:type="dxa"/>
            <w:tcPrChange w:id="143" w:author="Mark Taylor Daku, Mr" w:date="2016-06-14T11:50:00Z">
              <w:tcPr>
                <w:tcW w:w="2204" w:type="dxa"/>
              </w:tcPr>
            </w:tcPrChange>
          </w:tcPr>
          <w:p w14:paraId="77395C48" w14:textId="5E805E81" w:rsidR="00B33706" w:rsidRDefault="00C87FDE" w:rsidP="00283707">
            <w:pPr>
              <w:jc w:val="both"/>
              <w:rPr>
                <w:rFonts w:ascii="Garamond" w:eastAsiaTheme="minorHAnsi" w:hAnsi="Garamond"/>
              </w:rPr>
            </w:pPr>
            <w:ins w:id="144" w:author="Mark Taylor Daku, Mr" w:date="2016-06-14T11:49:00Z">
              <w:r>
                <w:rPr>
                  <w:rFonts w:ascii="Garamond" w:hAnsi="Garamond"/>
                </w:rPr>
                <w:t>1.20</w:t>
              </w:r>
            </w:ins>
            <w:del w:id="145" w:author="Mark Taylor Daku, Mr" w:date="2016-06-14T11:45:00Z">
              <w:r w:rsidR="00B33706" w:rsidDel="00B33706">
                <w:rPr>
                  <w:rFonts w:ascii="Garamond" w:hAnsi="Garamond"/>
                </w:rPr>
                <w:delText>14.48</w:delText>
              </w:r>
            </w:del>
          </w:p>
        </w:tc>
        <w:tc>
          <w:tcPr>
            <w:tcW w:w="2145" w:type="dxa"/>
            <w:tcPrChange w:id="146" w:author="Mark Taylor Daku, Mr" w:date="2016-06-14T11:50:00Z">
              <w:tcPr>
                <w:tcW w:w="2167" w:type="dxa"/>
              </w:tcPr>
            </w:tcPrChange>
          </w:tcPr>
          <w:p w14:paraId="6E96335C" w14:textId="7DB6542D" w:rsidR="00B33706" w:rsidRDefault="00B33706" w:rsidP="00283707">
            <w:pPr>
              <w:jc w:val="both"/>
              <w:rPr>
                <w:rFonts w:ascii="Garamond" w:eastAsiaTheme="minorHAnsi" w:hAnsi="Garamond"/>
              </w:rPr>
            </w:pPr>
            <w:del w:id="147" w:author="Mark Taylor Daku, Mr" w:date="2016-06-14T11:45:00Z">
              <w:r w:rsidDel="00B33706">
                <w:rPr>
                  <w:rFonts w:ascii="Garamond" w:hAnsi="Garamond"/>
                </w:rPr>
                <w:delText>12.48</w:delText>
              </w:r>
            </w:del>
            <w:ins w:id="148" w:author="Mark Taylor Daku, Mr" w:date="2016-06-14T11:49:00Z">
              <w:r w:rsidR="00C87FDE">
                <w:rPr>
                  <w:rFonts w:ascii="Garamond" w:hAnsi="Garamond"/>
                </w:rPr>
                <w:t>1.53</w:t>
              </w:r>
            </w:ins>
          </w:p>
        </w:tc>
        <w:tc>
          <w:tcPr>
            <w:tcW w:w="2146" w:type="dxa"/>
            <w:tcPrChange w:id="149" w:author="Mark Taylor Daku, Mr" w:date="2016-06-14T11:50:00Z">
              <w:tcPr>
                <w:tcW w:w="2146" w:type="dxa"/>
              </w:tcPr>
            </w:tcPrChange>
          </w:tcPr>
          <w:p w14:paraId="133D3E58" w14:textId="56C83B6E" w:rsidR="00B33706" w:rsidRDefault="00B33706" w:rsidP="00283707">
            <w:pPr>
              <w:jc w:val="both"/>
              <w:rPr>
                <w:rFonts w:ascii="Garamond" w:eastAsiaTheme="minorHAnsi" w:hAnsi="Garamond"/>
              </w:rPr>
            </w:pPr>
            <w:del w:id="150" w:author="Mark Taylor Daku, Mr" w:date="2016-06-14T11:45:00Z">
              <w:r w:rsidDel="00B33706">
                <w:rPr>
                  <w:rFonts w:ascii="Garamond" w:hAnsi="Garamond"/>
                </w:rPr>
                <w:delText>0.28</w:delText>
              </w:r>
            </w:del>
            <w:ins w:id="151" w:author="Mark Taylor Daku, Mr" w:date="2016-06-14T11:49:00Z">
              <w:r w:rsidR="00C87FDE">
                <w:rPr>
                  <w:rFonts w:ascii="Garamond" w:hAnsi="Garamond"/>
                </w:rPr>
                <w:t>0.17</w:t>
              </w:r>
            </w:ins>
          </w:p>
        </w:tc>
      </w:tr>
      <w:tr w:rsidR="00B33706" w14:paraId="3A110517" w14:textId="77777777" w:rsidTr="00C87FDE">
        <w:trPr>
          <w:jc w:val="center"/>
          <w:trPrChange w:id="152" w:author="Mark Taylor Daku, Mr" w:date="2016-06-14T11:50:00Z">
            <w:trPr>
              <w:jc w:val="center"/>
            </w:trPr>
          </w:trPrChange>
        </w:trPr>
        <w:tc>
          <w:tcPr>
            <w:tcW w:w="2345" w:type="dxa"/>
            <w:tcPrChange w:id="153" w:author="Mark Taylor Daku, Mr" w:date="2016-06-14T11:50:00Z">
              <w:tcPr>
                <w:tcW w:w="2345" w:type="dxa"/>
              </w:tcPr>
            </w:tcPrChange>
          </w:tcPr>
          <w:p w14:paraId="61C4ED0C" w14:textId="0C9F6F4D" w:rsidR="00B33706" w:rsidRDefault="00B33706" w:rsidP="00283707">
            <w:pPr>
              <w:jc w:val="both"/>
              <w:rPr>
                <w:rFonts w:ascii="Garamond" w:eastAsiaTheme="minorHAnsi" w:hAnsi="Garamond"/>
              </w:rPr>
            </w:pPr>
            <w:ins w:id="154" w:author="Mark Taylor Daku, Mr" w:date="2016-06-14T11:45:00Z">
              <w:r>
                <w:rPr>
                  <w:rFonts w:ascii="Garamond" w:hAnsi="Garamond"/>
                </w:rPr>
                <w:t>Legislative</w:t>
              </w:r>
            </w:ins>
            <w:del w:id="155" w:author="Mark Taylor Daku, Mr" w:date="2016-06-14T11:45:00Z">
              <w:r w:rsidDel="006E5432">
                <w:rPr>
                  <w:rFonts w:ascii="Garamond" w:hAnsi="Garamond"/>
                </w:rPr>
                <w:delText>Political</w:delText>
              </w:r>
            </w:del>
          </w:p>
        </w:tc>
        <w:tc>
          <w:tcPr>
            <w:tcW w:w="2226" w:type="dxa"/>
            <w:tcPrChange w:id="156" w:author="Mark Taylor Daku, Mr" w:date="2016-06-14T11:50:00Z">
              <w:tcPr>
                <w:tcW w:w="2204" w:type="dxa"/>
              </w:tcPr>
            </w:tcPrChange>
          </w:tcPr>
          <w:p w14:paraId="5AC6C724" w14:textId="5A9CD92E" w:rsidR="00B33706" w:rsidRDefault="00C87FDE" w:rsidP="00283707">
            <w:pPr>
              <w:jc w:val="both"/>
              <w:rPr>
                <w:rFonts w:ascii="Garamond" w:eastAsiaTheme="minorHAnsi" w:hAnsi="Garamond"/>
              </w:rPr>
            </w:pPr>
            <w:ins w:id="157" w:author="Mark Taylor Daku, Mr" w:date="2016-06-14T11:49:00Z">
              <w:r>
                <w:rPr>
                  <w:rFonts w:ascii="Garamond" w:hAnsi="Garamond"/>
                </w:rPr>
                <w:t>2.12</w:t>
              </w:r>
            </w:ins>
            <w:del w:id="158" w:author="Mark Taylor Daku, Mr" w:date="2016-06-14T11:45:00Z">
              <w:r w:rsidR="00B33706" w:rsidDel="00B33706">
                <w:rPr>
                  <w:rFonts w:ascii="Garamond" w:hAnsi="Garamond"/>
                </w:rPr>
                <w:delText>3.98</w:delText>
              </w:r>
            </w:del>
          </w:p>
        </w:tc>
        <w:tc>
          <w:tcPr>
            <w:tcW w:w="2145" w:type="dxa"/>
            <w:tcPrChange w:id="159" w:author="Mark Taylor Daku, Mr" w:date="2016-06-14T11:50:00Z">
              <w:tcPr>
                <w:tcW w:w="2167" w:type="dxa"/>
              </w:tcPr>
            </w:tcPrChange>
          </w:tcPr>
          <w:p w14:paraId="16D28B7E" w14:textId="4E449AF8" w:rsidR="00B33706" w:rsidRDefault="00B33706" w:rsidP="00283707">
            <w:pPr>
              <w:jc w:val="both"/>
              <w:rPr>
                <w:rFonts w:ascii="Garamond" w:eastAsiaTheme="minorHAnsi" w:hAnsi="Garamond"/>
              </w:rPr>
            </w:pPr>
            <w:del w:id="160" w:author="Mark Taylor Daku, Mr" w:date="2016-06-14T11:45:00Z">
              <w:r w:rsidDel="00B33706">
                <w:rPr>
                  <w:rFonts w:ascii="Garamond" w:hAnsi="Garamond"/>
                </w:rPr>
                <w:delText>5.73</w:delText>
              </w:r>
            </w:del>
            <w:ins w:id="161" w:author="Mark Taylor Daku, Mr" w:date="2016-06-14T11:49:00Z">
              <w:r w:rsidR="00C87FDE">
                <w:rPr>
                  <w:rFonts w:ascii="Garamond" w:hAnsi="Garamond"/>
                </w:rPr>
                <w:t>2.77</w:t>
              </w:r>
            </w:ins>
          </w:p>
        </w:tc>
        <w:tc>
          <w:tcPr>
            <w:tcW w:w="2146" w:type="dxa"/>
            <w:tcPrChange w:id="162" w:author="Mark Taylor Daku, Mr" w:date="2016-06-14T11:50:00Z">
              <w:tcPr>
                <w:tcW w:w="2146" w:type="dxa"/>
              </w:tcPr>
            </w:tcPrChange>
          </w:tcPr>
          <w:p w14:paraId="263E2B54" w14:textId="38F9ED18" w:rsidR="00B33706" w:rsidRDefault="00B33706" w:rsidP="00283707">
            <w:pPr>
              <w:jc w:val="both"/>
              <w:rPr>
                <w:rFonts w:ascii="Garamond" w:eastAsiaTheme="minorHAnsi" w:hAnsi="Garamond"/>
              </w:rPr>
            </w:pPr>
            <w:del w:id="163" w:author="Mark Taylor Daku, Mr" w:date="2016-06-14T11:45:00Z">
              <w:r w:rsidDel="00B33706">
                <w:rPr>
                  <w:rFonts w:ascii="Garamond" w:hAnsi="Garamond"/>
                </w:rPr>
                <w:delText>0.06</w:delText>
              </w:r>
              <w:r w:rsidRPr="00D54317" w:rsidDel="00B33706">
                <w:rPr>
                  <w:rFonts w:ascii="Garamond" w:hAnsi="Garamond"/>
                  <w:vertAlign w:val="superscript"/>
                </w:rPr>
                <w:delText>*</w:delText>
              </w:r>
            </w:del>
            <w:ins w:id="164" w:author="Mark Taylor Daku, Mr" w:date="2016-06-14T11:50:00Z">
              <w:r w:rsidR="00C87FDE">
                <w:rPr>
                  <w:rFonts w:ascii="Garamond" w:hAnsi="Garamond"/>
                </w:rPr>
                <w:t>0.15</w:t>
              </w:r>
            </w:ins>
          </w:p>
        </w:tc>
      </w:tr>
      <w:tr w:rsidR="00B33706" w14:paraId="728E3237" w14:textId="77777777" w:rsidTr="00C87FDE">
        <w:trPr>
          <w:jc w:val="center"/>
          <w:trPrChange w:id="165" w:author="Mark Taylor Daku, Mr" w:date="2016-06-14T11:50:00Z">
            <w:trPr>
              <w:jc w:val="center"/>
            </w:trPr>
          </w:trPrChange>
        </w:trPr>
        <w:tc>
          <w:tcPr>
            <w:tcW w:w="2345" w:type="dxa"/>
            <w:tcPrChange w:id="166" w:author="Mark Taylor Daku, Mr" w:date="2016-06-14T11:50:00Z">
              <w:tcPr>
                <w:tcW w:w="2345" w:type="dxa"/>
              </w:tcPr>
            </w:tcPrChange>
          </w:tcPr>
          <w:p w14:paraId="39FD1973" w14:textId="5B7D8A9A" w:rsidR="00B33706" w:rsidRDefault="00B33706" w:rsidP="00283707">
            <w:pPr>
              <w:jc w:val="both"/>
              <w:rPr>
                <w:rFonts w:ascii="Garamond" w:eastAsiaTheme="minorHAnsi" w:hAnsi="Garamond"/>
              </w:rPr>
            </w:pPr>
            <w:ins w:id="167" w:author="Mark Taylor Daku, Mr" w:date="2016-06-14T11:45:00Z">
              <w:r>
                <w:rPr>
                  <w:rFonts w:ascii="Garamond" w:eastAsiaTheme="minorHAnsi" w:hAnsi="Garamond"/>
                </w:rPr>
                <w:t>Social Science</w:t>
              </w:r>
            </w:ins>
          </w:p>
        </w:tc>
        <w:tc>
          <w:tcPr>
            <w:tcW w:w="2226" w:type="dxa"/>
            <w:tcPrChange w:id="168" w:author="Mark Taylor Daku, Mr" w:date="2016-06-14T11:50:00Z">
              <w:tcPr>
                <w:tcW w:w="2204" w:type="dxa"/>
              </w:tcPr>
            </w:tcPrChange>
          </w:tcPr>
          <w:p w14:paraId="3DC61F4D" w14:textId="670972C1" w:rsidR="00B33706" w:rsidRDefault="00C87FDE" w:rsidP="00283707">
            <w:pPr>
              <w:jc w:val="both"/>
              <w:rPr>
                <w:rFonts w:ascii="Garamond" w:eastAsiaTheme="minorHAnsi" w:hAnsi="Garamond"/>
              </w:rPr>
            </w:pPr>
            <w:ins w:id="169" w:author="Mark Taylor Daku, Mr" w:date="2016-06-14T11:50:00Z">
              <w:r>
                <w:rPr>
                  <w:rFonts w:ascii="Garamond" w:eastAsiaTheme="minorHAnsi" w:hAnsi="Garamond"/>
                </w:rPr>
                <w:t>1.30</w:t>
              </w:r>
            </w:ins>
          </w:p>
        </w:tc>
        <w:tc>
          <w:tcPr>
            <w:tcW w:w="2145" w:type="dxa"/>
            <w:tcPrChange w:id="170" w:author="Mark Taylor Daku, Mr" w:date="2016-06-14T11:50:00Z">
              <w:tcPr>
                <w:tcW w:w="2167" w:type="dxa"/>
              </w:tcPr>
            </w:tcPrChange>
          </w:tcPr>
          <w:p w14:paraId="74ABB498" w14:textId="7084496D" w:rsidR="00B33706" w:rsidRDefault="00C87FDE" w:rsidP="00283707">
            <w:pPr>
              <w:jc w:val="both"/>
              <w:rPr>
                <w:rFonts w:ascii="Garamond" w:eastAsiaTheme="minorHAnsi" w:hAnsi="Garamond"/>
              </w:rPr>
            </w:pPr>
            <w:ins w:id="171" w:author="Mark Taylor Daku, Mr" w:date="2016-06-14T11:50:00Z">
              <w:r>
                <w:rPr>
                  <w:rFonts w:ascii="Garamond" w:eastAsiaTheme="minorHAnsi" w:hAnsi="Garamond"/>
                </w:rPr>
                <w:t>1.24</w:t>
              </w:r>
            </w:ins>
          </w:p>
        </w:tc>
        <w:tc>
          <w:tcPr>
            <w:tcW w:w="2146" w:type="dxa"/>
            <w:tcPrChange w:id="172" w:author="Mark Taylor Daku, Mr" w:date="2016-06-14T11:50:00Z">
              <w:tcPr>
                <w:tcW w:w="2146" w:type="dxa"/>
              </w:tcPr>
            </w:tcPrChange>
          </w:tcPr>
          <w:p w14:paraId="7A3C336F" w14:textId="1E01C958" w:rsidR="00B33706" w:rsidRDefault="00C87FDE" w:rsidP="00283707">
            <w:pPr>
              <w:jc w:val="both"/>
              <w:rPr>
                <w:rFonts w:ascii="Garamond" w:eastAsiaTheme="minorHAnsi" w:hAnsi="Garamond"/>
              </w:rPr>
            </w:pPr>
            <w:ins w:id="173" w:author="Mark Taylor Daku, Mr" w:date="2016-06-14T11:50:00Z">
              <w:r>
                <w:rPr>
                  <w:rFonts w:ascii="Garamond" w:eastAsiaTheme="minorHAnsi" w:hAnsi="Garamond"/>
                </w:rPr>
                <w:t>0.80</w:t>
              </w:r>
            </w:ins>
          </w:p>
        </w:tc>
      </w:tr>
      <w:tr w:rsidR="00B33706" w14:paraId="47CBB9B8" w14:textId="77777777" w:rsidTr="00C87FDE">
        <w:trPr>
          <w:jc w:val="center"/>
          <w:ins w:id="174" w:author="Mark Taylor Daku, Mr" w:date="2016-06-14T11:45:00Z"/>
          <w:trPrChange w:id="175" w:author="Mark Taylor Daku, Mr" w:date="2016-06-14T11:50:00Z">
            <w:trPr>
              <w:jc w:val="center"/>
            </w:trPr>
          </w:trPrChange>
        </w:trPr>
        <w:tc>
          <w:tcPr>
            <w:tcW w:w="2345" w:type="dxa"/>
            <w:tcPrChange w:id="176" w:author="Mark Taylor Daku, Mr" w:date="2016-06-14T11:50:00Z">
              <w:tcPr>
                <w:tcW w:w="2345" w:type="dxa"/>
              </w:tcPr>
            </w:tcPrChange>
          </w:tcPr>
          <w:p w14:paraId="5669CA6C" w14:textId="7A3B2789" w:rsidR="00B33706" w:rsidRDefault="00B33706" w:rsidP="00283707">
            <w:pPr>
              <w:jc w:val="both"/>
              <w:rPr>
                <w:ins w:id="177" w:author="Mark Taylor Daku, Mr" w:date="2016-06-14T11:45:00Z"/>
                <w:rFonts w:ascii="Garamond" w:hAnsi="Garamond"/>
              </w:rPr>
            </w:pPr>
            <w:ins w:id="178" w:author="Mark Taylor Daku, Mr" w:date="2016-06-14T11:45:00Z">
              <w:r>
                <w:rPr>
                  <w:rFonts w:ascii="Garamond" w:hAnsi="Garamond"/>
                </w:rPr>
                <w:t>Medical</w:t>
              </w:r>
            </w:ins>
          </w:p>
        </w:tc>
        <w:tc>
          <w:tcPr>
            <w:tcW w:w="2226" w:type="dxa"/>
            <w:tcPrChange w:id="179" w:author="Mark Taylor Daku, Mr" w:date="2016-06-14T11:50:00Z">
              <w:tcPr>
                <w:tcW w:w="2204" w:type="dxa"/>
              </w:tcPr>
            </w:tcPrChange>
          </w:tcPr>
          <w:p w14:paraId="33878826" w14:textId="4595FA6D" w:rsidR="00B33706" w:rsidRDefault="00C87FDE" w:rsidP="00283707">
            <w:pPr>
              <w:jc w:val="both"/>
              <w:rPr>
                <w:ins w:id="180" w:author="Mark Taylor Daku, Mr" w:date="2016-06-14T11:45:00Z"/>
                <w:rFonts w:ascii="Garamond" w:hAnsi="Garamond"/>
              </w:rPr>
            </w:pPr>
            <w:ins w:id="181" w:author="Mark Taylor Daku, Mr" w:date="2016-06-14T11:50:00Z">
              <w:r>
                <w:rPr>
                  <w:rFonts w:ascii="Garamond" w:hAnsi="Garamond"/>
                </w:rPr>
                <w:t>10.55</w:t>
              </w:r>
            </w:ins>
          </w:p>
        </w:tc>
        <w:tc>
          <w:tcPr>
            <w:tcW w:w="2145" w:type="dxa"/>
            <w:tcPrChange w:id="182" w:author="Mark Taylor Daku, Mr" w:date="2016-06-14T11:50:00Z">
              <w:tcPr>
                <w:tcW w:w="2167" w:type="dxa"/>
              </w:tcPr>
            </w:tcPrChange>
          </w:tcPr>
          <w:p w14:paraId="717ED765" w14:textId="25B5100D" w:rsidR="00B33706" w:rsidRDefault="00C87FDE" w:rsidP="00283707">
            <w:pPr>
              <w:jc w:val="both"/>
              <w:rPr>
                <w:ins w:id="183" w:author="Mark Taylor Daku, Mr" w:date="2016-06-14T11:45:00Z"/>
                <w:rFonts w:ascii="Garamond" w:hAnsi="Garamond"/>
              </w:rPr>
            </w:pPr>
            <w:ins w:id="184" w:author="Mark Taylor Daku, Mr" w:date="2016-06-14T11:50:00Z">
              <w:r>
                <w:rPr>
                  <w:rFonts w:ascii="Garamond" w:hAnsi="Garamond"/>
                </w:rPr>
                <w:t>9.68</w:t>
              </w:r>
            </w:ins>
          </w:p>
        </w:tc>
        <w:tc>
          <w:tcPr>
            <w:tcW w:w="2146" w:type="dxa"/>
            <w:tcPrChange w:id="185" w:author="Mark Taylor Daku, Mr" w:date="2016-06-14T11:50:00Z">
              <w:tcPr>
                <w:tcW w:w="2146" w:type="dxa"/>
              </w:tcPr>
            </w:tcPrChange>
          </w:tcPr>
          <w:p w14:paraId="2A1A235F" w14:textId="2E357E24" w:rsidR="00B33706" w:rsidRDefault="00C87FDE" w:rsidP="00283707">
            <w:pPr>
              <w:jc w:val="both"/>
              <w:rPr>
                <w:ins w:id="186" w:author="Mark Taylor Daku, Mr" w:date="2016-06-14T11:45:00Z"/>
                <w:rFonts w:ascii="Garamond" w:hAnsi="Garamond"/>
              </w:rPr>
            </w:pPr>
            <w:ins w:id="187" w:author="Mark Taylor Daku, Mr" w:date="2016-06-14T11:50:00Z">
              <w:r>
                <w:rPr>
                  <w:rFonts w:ascii="Garamond" w:hAnsi="Garamond"/>
                </w:rPr>
                <w:t>0.54</w:t>
              </w:r>
            </w:ins>
          </w:p>
        </w:tc>
      </w:tr>
      <w:tr w:rsidR="00B33706" w14:paraId="670E855E" w14:textId="77777777" w:rsidTr="00C87FDE">
        <w:trPr>
          <w:jc w:val="center"/>
          <w:ins w:id="188" w:author="Mark Taylor Daku, Mr" w:date="2016-06-14T11:45:00Z"/>
          <w:trPrChange w:id="189" w:author="Mark Taylor Daku, Mr" w:date="2016-06-14T11:50:00Z">
            <w:trPr>
              <w:jc w:val="center"/>
            </w:trPr>
          </w:trPrChange>
        </w:trPr>
        <w:tc>
          <w:tcPr>
            <w:tcW w:w="2345" w:type="dxa"/>
            <w:tcPrChange w:id="190" w:author="Mark Taylor Daku, Mr" w:date="2016-06-14T11:50:00Z">
              <w:tcPr>
                <w:tcW w:w="2345" w:type="dxa"/>
              </w:tcPr>
            </w:tcPrChange>
          </w:tcPr>
          <w:p w14:paraId="42A119BA" w14:textId="77777777" w:rsidR="00B33706" w:rsidRDefault="00B33706" w:rsidP="00283707">
            <w:pPr>
              <w:jc w:val="both"/>
              <w:rPr>
                <w:ins w:id="191" w:author="Mark Taylor Daku, Mr" w:date="2016-06-14T11:45:00Z"/>
                <w:rFonts w:ascii="Garamond" w:hAnsi="Garamond"/>
              </w:rPr>
            </w:pPr>
          </w:p>
        </w:tc>
        <w:tc>
          <w:tcPr>
            <w:tcW w:w="2226" w:type="dxa"/>
            <w:tcPrChange w:id="192" w:author="Mark Taylor Daku, Mr" w:date="2016-06-14T11:50:00Z">
              <w:tcPr>
                <w:tcW w:w="2204" w:type="dxa"/>
              </w:tcPr>
            </w:tcPrChange>
          </w:tcPr>
          <w:p w14:paraId="3964DDC5" w14:textId="77777777" w:rsidR="00B33706" w:rsidRDefault="00B33706" w:rsidP="00283707">
            <w:pPr>
              <w:jc w:val="both"/>
              <w:rPr>
                <w:ins w:id="193" w:author="Mark Taylor Daku, Mr" w:date="2016-06-14T11:45:00Z"/>
                <w:rFonts w:ascii="Garamond" w:hAnsi="Garamond"/>
              </w:rPr>
            </w:pPr>
          </w:p>
        </w:tc>
        <w:tc>
          <w:tcPr>
            <w:tcW w:w="2145" w:type="dxa"/>
            <w:tcPrChange w:id="194" w:author="Mark Taylor Daku, Mr" w:date="2016-06-14T11:50:00Z">
              <w:tcPr>
                <w:tcW w:w="2167" w:type="dxa"/>
              </w:tcPr>
            </w:tcPrChange>
          </w:tcPr>
          <w:p w14:paraId="6D9CA94D" w14:textId="77777777" w:rsidR="00B33706" w:rsidRDefault="00B33706" w:rsidP="00283707">
            <w:pPr>
              <w:jc w:val="both"/>
              <w:rPr>
                <w:ins w:id="195" w:author="Mark Taylor Daku, Mr" w:date="2016-06-14T11:45:00Z"/>
                <w:rFonts w:ascii="Garamond" w:hAnsi="Garamond"/>
              </w:rPr>
            </w:pPr>
          </w:p>
        </w:tc>
        <w:tc>
          <w:tcPr>
            <w:tcW w:w="2146" w:type="dxa"/>
            <w:tcPrChange w:id="196" w:author="Mark Taylor Daku, Mr" w:date="2016-06-14T11:50:00Z">
              <w:tcPr>
                <w:tcW w:w="2146" w:type="dxa"/>
              </w:tcPr>
            </w:tcPrChange>
          </w:tcPr>
          <w:p w14:paraId="2E17EDE7" w14:textId="77777777" w:rsidR="00B33706" w:rsidRDefault="00B33706" w:rsidP="00283707">
            <w:pPr>
              <w:jc w:val="both"/>
              <w:rPr>
                <w:ins w:id="197" w:author="Mark Taylor Daku, Mr" w:date="2016-06-14T11:45:00Z"/>
                <w:rFonts w:ascii="Garamond" w:hAnsi="Garamond"/>
              </w:rPr>
            </w:pPr>
          </w:p>
        </w:tc>
      </w:tr>
      <w:tr w:rsidR="00C87FDE" w14:paraId="5782CB24" w14:textId="77777777" w:rsidTr="00C87FDE">
        <w:trPr>
          <w:jc w:val="center"/>
          <w:ins w:id="198" w:author="Mark Taylor Daku, Mr" w:date="2016-06-14T11:45:00Z"/>
          <w:trPrChange w:id="199" w:author="Mark Taylor Daku, Mr" w:date="2016-06-14T11:50:00Z">
            <w:trPr>
              <w:jc w:val="center"/>
            </w:trPr>
          </w:trPrChange>
        </w:trPr>
        <w:tc>
          <w:tcPr>
            <w:tcW w:w="2345" w:type="dxa"/>
            <w:tcPrChange w:id="200" w:author="Mark Taylor Daku, Mr" w:date="2016-06-14T11:50:00Z">
              <w:tcPr>
                <w:tcW w:w="2345" w:type="dxa"/>
              </w:tcPr>
            </w:tcPrChange>
          </w:tcPr>
          <w:p w14:paraId="214AB6D4" w14:textId="3E852FF6" w:rsidR="00C87FDE" w:rsidRDefault="00C87FDE" w:rsidP="00283707">
            <w:pPr>
              <w:jc w:val="both"/>
              <w:rPr>
                <w:ins w:id="201" w:author="Mark Taylor Daku, Mr" w:date="2016-06-14T11:45:00Z"/>
                <w:rFonts w:ascii="Garamond" w:hAnsi="Garamond"/>
              </w:rPr>
            </w:pPr>
            <w:ins w:id="202" w:author="Mark Taylor Daku, Mr" w:date="2016-06-14T11:45:00Z">
              <w:r>
                <w:rPr>
                  <w:rFonts w:ascii="Garamond" w:hAnsi="Garamond"/>
                  <w:i/>
                </w:rPr>
                <w:t>Carter</w:t>
              </w:r>
            </w:ins>
          </w:p>
        </w:tc>
        <w:tc>
          <w:tcPr>
            <w:tcW w:w="2226" w:type="dxa"/>
            <w:tcPrChange w:id="203" w:author="Mark Taylor Daku, Mr" w:date="2016-06-14T11:50:00Z">
              <w:tcPr>
                <w:tcW w:w="2204" w:type="dxa"/>
              </w:tcPr>
            </w:tcPrChange>
          </w:tcPr>
          <w:p w14:paraId="4A54B3B7" w14:textId="5C24A1C1" w:rsidR="00C87FDE" w:rsidRDefault="00C87FDE" w:rsidP="00283707">
            <w:pPr>
              <w:jc w:val="both"/>
              <w:rPr>
                <w:ins w:id="204" w:author="Mark Taylor Daku, Mr" w:date="2016-06-14T11:45:00Z"/>
                <w:rFonts w:ascii="Garamond" w:hAnsi="Garamond"/>
              </w:rPr>
            </w:pPr>
            <w:ins w:id="205" w:author="Mark Taylor Daku, Mr" w:date="2016-06-14T11:51:00Z">
              <w:r>
                <w:rPr>
                  <w:rFonts w:ascii="Garamond" w:hAnsi="Garamond"/>
                </w:rPr>
                <w:t>Before Decision</w:t>
              </w:r>
            </w:ins>
          </w:p>
        </w:tc>
        <w:tc>
          <w:tcPr>
            <w:tcW w:w="2145" w:type="dxa"/>
            <w:tcPrChange w:id="206" w:author="Mark Taylor Daku, Mr" w:date="2016-06-14T11:50:00Z">
              <w:tcPr>
                <w:tcW w:w="2167" w:type="dxa"/>
              </w:tcPr>
            </w:tcPrChange>
          </w:tcPr>
          <w:p w14:paraId="2E7F3F02" w14:textId="045E480D" w:rsidR="00C87FDE" w:rsidRDefault="00C87FDE" w:rsidP="00283707">
            <w:pPr>
              <w:jc w:val="both"/>
              <w:rPr>
                <w:ins w:id="207" w:author="Mark Taylor Daku, Mr" w:date="2016-06-14T11:45:00Z"/>
                <w:rFonts w:ascii="Garamond" w:hAnsi="Garamond"/>
              </w:rPr>
            </w:pPr>
            <w:ins w:id="208" w:author="Mark Taylor Daku, Mr" w:date="2016-06-14T11:51:00Z">
              <w:r>
                <w:rPr>
                  <w:rFonts w:ascii="Garamond" w:hAnsi="Garamond"/>
                </w:rPr>
                <w:t>After Decision</w:t>
              </w:r>
            </w:ins>
          </w:p>
        </w:tc>
        <w:tc>
          <w:tcPr>
            <w:tcW w:w="2146" w:type="dxa"/>
            <w:tcPrChange w:id="209" w:author="Mark Taylor Daku, Mr" w:date="2016-06-14T11:50:00Z">
              <w:tcPr>
                <w:tcW w:w="2146" w:type="dxa"/>
              </w:tcPr>
            </w:tcPrChange>
          </w:tcPr>
          <w:p w14:paraId="62A10D29" w14:textId="2FFED385" w:rsidR="00C87FDE" w:rsidRDefault="00C87FDE" w:rsidP="00283707">
            <w:pPr>
              <w:jc w:val="both"/>
              <w:rPr>
                <w:ins w:id="210" w:author="Mark Taylor Daku, Mr" w:date="2016-06-14T11:45:00Z"/>
                <w:rFonts w:ascii="Garamond" w:hAnsi="Garamond"/>
              </w:rPr>
            </w:pPr>
            <w:ins w:id="211" w:author="Mark Taylor Daku, Mr" w:date="2016-06-14T11:51:00Z">
              <w:r>
                <w:rPr>
                  <w:rFonts w:ascii="Garamond" w:hAnsi="Garamond"/>
                  <w:i/>
                </w:rPr>
                <w:t>PR(|T| &gt; |t|)</w:t>
              </w:r>
            </w:ins>
          </w:p>
        </w:tc>
      </w:tr>
      <w:tr w:rsidR="00C87FDE" w14:paraId="2A7D03B5" w14:textId="77777777" w:rsidTr="00C87FDE">
        <w:trPr>
          <w:jc w:val="center"/>
          <w:trPrChange w:id="212" w:author="Mark Taylor Daku, Mr" w:date="2016-06-14T11:50:00Z">
            <w:trPr>
              <w:jc w:val="center"/>
            </w:trPr>
          </w:trPrChange>
        </w:trPr>
        <w:tc>
          <w:tcPr>
            <w:tcW w:w="2345" w:type="dxa"/>
            <w:tcPrChange w:id="213" w:author="Mark Taylor Daku, Mr" w:date="2016-06-14T11:50:00Z">
              <w:tcPr>
                <w:tcW w:w="2345" w:type="dxa"/>
              </w:tcPr>
            </w:tcPrChange>
          </w:tcPr>
          <w:p w14:paraId="542962C9" w14:textId="1F18C567" w:rsidR="00C87FDE" w:rsidRPr="00A76C6E" w:rsidRDefault="00C87FDE" w:rsidP="00283707">
            <w:pPr>
              <w:jc w:val="both"/>
              <w:rPr>
                <w:rFonts w:ascii="Garamond" w:eastAsiaTheme="minorHAnsi" w:hAnsi="Garamond"/>
                <w:i/>
              </w:rPr>
            </w:pPr>
            <w:ins w:id="214" w:author="Mark Taylor Daku, Mr" w:date="2016-06-14T11:45:00Z">
              <w:r>
                <w:rPr>
                  <w:rFonts w:ascii="Garamond" w:hAnsi="Garamond"/>
                </w:rPr>
                <w:t>Legal</w:t>
              </w:r>
            </w:ins>
            <w:del w:id="215" w:author="Mark Taylor Daku, Mr" w:date="2016-06-14T11:45:00Z">
              <w:r w:rsidRPr="00A76C6E" w:rsidDel="00F1348B">
                <w:rPr>
                  <w:rFonts w:ascii="Garamond" w:hAnsi="Garamond"/>
                  <w:i/>
                </w:rPr>
                <w:delText>Carter</w:delText>
              </w:r>
            </w:del>
          </w:p>
        </w:tc>
        <w:tc>
          <w:tcPr>
            <w:tcW w:w="2226" w:type="dxa"/>
            <w:tcPrChange w:id="216" w:author="Mark Taylor Daku, Mr" w:date="2016-06-14T11:50:00Z">
              <w:tcPr>
                <w:tcW w:w="2204" w:type="dxa"/>
              </w:tcPr>
            </w:tcPrChange>
          </w:tcPr>
          <w:p w14:paraId="52BFAE22" w14:textId="5E056304" w:rsidR="00C87FDE" w:rsidRDefault="00C87FDE" w:rsidP="00283707">
            <w:pPr>
              <w:jc w:val="both"/>
              <w:rPr>
                <w:rFonts w:ascii="Garamond" w:eastAsiaTheme="minorHAnsi" w:hAnsi="Garamond"/>
              </w:rPr>
            </w:pPr>
            <w:ins w:id="217" w:author="Mark Taylor Daku, Mr" w:date="2016-06-14T11:51:00Z">
              <w:r>
                <w:rPr>
                  <w:rFonts w:ascii="Garamond" w:hAnsi="Garamond"/>
                </w:rPr>
                <w:t>4.27</w:t>
              </w:r>
            </w:ins>
            <w:del w:id="218" w:author="Mark Taylor Daku, Mr" w:date="2016-06-14T11:51:00Z">
              <w:r w:rsidDel="00C87FDE">
                <w:rPr>
                  <w:rFonts w:ascii="Garamond" w:hAnsi="Garamond"/>
                </w:rPr>
                <w:delText>Before Decision</w:delText>
              </w:r>
            </w:del>
          </w:p>
        </w:tc>
        <w:tc>
          <w:tcPr>
            <w:tcW w:w="2145" w:type="dxa"/>
            <w:tcPrChange w:id="219" w:author="Mark Taylor Daku, Mr" w:date="2016-06-14T11:50:00Z">
              <w:tcPr>
                <w:tcW w:w="2167" w:type="dxa"/>
              </w:tcPr>
            </w:tcPrChange>
          </w:tcPr>
          <w:p w14:paraId="1E882485" w14:textId="0FB47828" w:rsidR="00C87FDE" w:rsidRDefault="00C87FDE" w:rsidP="00283707">
            <w:pPr>
              <w:jc w:val="both"/>
              <w:rPr>
                <w:rFonts w:ascii="Garamond" w:eastAsiaTheme="minorHAnsi" w:hAnsi="Garamond"/>
              </w:rPr>
            </w:pPr>
            <w:del w:id="220" w:author="Mark Taylor Daku, Mr" w:date="2016-06-14T11:51:00Z">
              <w:r w:rsidDel="00C87FDE">
                <w:rPr>
                  <w:rFonts w:ascii="Garamond" w:hAnsi="Garamond"/>
                </w:rPr>
                <w:delText>After Decision</w:delText>
              </w:r>
            </w:del>
            <w:ins w:id="221" w:author="Mark Taylor Daku, Mr" w:date="2016-06-14T11:51:00Z">
              <w:r>
                <w:rPr>
                  <w:rFonts w:ascii="Garamond" w:hAnsi="Garamond"/>
                </w:rPr>
                <w:t>5.32</w:t>
              </w:r>
            </w:ins>
          </w:p>
        </w:tc>
        <w:tc>
          <w:tcPr>
            <w:tcW w:w="2146" w:type="dxa"/>
            <w:tcPrChange w:id="222" w:author="Mark Taylor Daku, Mr" w:date="2016-06-14T11:50:00Z">
              <w:tcPr>
                <w:tcW w:w="2146" w:type="dxa"/>
              </w:tcPr>
            </w:tcPrChange>
          </w:tcPr>
          <w:p w14:paraId="67EDD7CF" w14:textId="197258FF" w:rsidR="00C87FDE" w:rsidRPr="00C87FDE" w:rsidRDefault="00C87FDE" w:rsidP="00283707">
            <w:pPr>
              <w:jc w:val="both"/>
              <w:rPr>
                <w:rFonts w:ascii="Garamond" w:eastAsiaTheme="minorHAnsi" w:hAnsi="Garamond"/>
              </w:rPr>
            </w:pPr>
            <w:del w:id="223" w:author="Mark Taylor Daku, Mr" w:date="2016-06-14T11:51:00Z">
              <w:r w:rsidRPr="00C87FDE" w:rsidDel="00C87FDE">
                <w:rPr>
                  <w:rFonts w:ascii="Garamond" w:hAnsi="Garamond"/>
                  <w:rPrChange w:id="224" w:author="Mark Taylor Daku, Mr" w:date="2016-06-14T11:51:00Z">
                    <w:rPr>
                      <w:rFonts w:ascii="Garamond" w:hAnsi="Garamond"/>
                      <w:i/>
                    </w:rPr>
                  </w:rPrChange>
                </w:rPr>
                <w:delText>PR(|T| &gt; |t|)</w:delText>
              </w:r>
            </w:del>
            <w:ins w:id="225" w:author="Mark Taylor Daku, Mr" w:date="2016-06-14T11:51:00Z">
              <w:r w:rsidRPr="00C87FDE">
                <w:rPr>
                  <w:rFonts w:ascii="Garamond" w:hAnsi="Garamond"/>
                  <w:rPrChange w:id="226" w:author="Mark Taylor Daku, Mr" w:date="2016-06-14T11:51:00Z">
                    <w:rPr>
                      <w:rFonts w:ascii="Garamond" w:hAnsi="Garamond"/>
                      <w:i/>
                    </w:rPr>
                  </w:rPrChange>
                </w:rPr>
                <w:t>0.11</w:t>
              </w:r>
            </w:ins>
          </w:p>
        </w:tc>
      </w:tr>
      <w:tr w:rsidR="00C87FDE" w14:paraId="73027F31" w14:textId="77777777" w:rsidTr="00C87FDE">
        <w:trPr>
          <w:jc w:val="center"/>
          <w:trPrChange w:id="227" w:author="Mark Taylor Daku, Mr" w:date="2016-06-14T11:50:00Z">
            <w:trPr>
              <w:jc w:val="center"/>
            </w:trPr>
          </w:trPrChange>
        </w:trPr>
        <w:tc>
          <w:tcPr>
            <w:tcW w:w="2345" w:type="dxa"/>
            <w:tcPrChange w:id="228" w:author="Mark Taylor Daku, Mr" w:date="2016-06-14T11:50:00Z">
              <w:tcPr>
                <w:tcW w:w="2345" w:type="dxa"/>
              </w:tcPr>
            </w:tcPrChange>
          </w:tcPr>
          <w:p w14:paraId="1903F2A0" w14:textId="5225F50A" w:rsidR="00C87FDE" w:rsidRDefault="00C87FDE" w:rsidP="00283707">
            <w:pPr>
              <w:jc w:val="both"/>
              <w:rPr>
                <w:rFonts w:ascii="Garamond" w:eastAsiaTheme="minorHAnsi" w:hAnsi="Garamond"/>
              </w:rPr>
            </w:pPr>
            <w:ins w:id="229" w:author="Mark Taylor Daku, Mr" w:date="2016-06-14T11:45:00Z">
              <w:r>
                <w:rPr>
                  <w:rFonts w:ascii="Garamond" w:hAnsi="Garamond"/>
                </w:rPr>
                <w:t>Strategic</w:t>
              </w:r>
            </w:ins>
            <w:del w:id="230" w:author="Mark Taylor Daku, Mr" w:date="2016-06-14T11:45:00Z">
              <w:r w:rsidDel="00F1348B">
                <w:rPr>
                  <w:rFonts w:ascii="Garamond" w:hAnsi="Garamond"/>
                </w:rPr>
                <w:delText>Legal</w:delText>
              </w:r>
            </w:del>
          </w:p>
        </w:tc>
        <w:tc>
          <w:tcPr>
            <w:tcW w:w="2226" w:type="dxa"/>
            <w:tcPrChange w:id="231" w:author="Mark Taylor Daku, Mr" w:date="2016-06-14T11:50:00Z">
              <w:tcPr>
                <w:tcW w:w="2204" w:type="dxa"/>
              </w:tcPr>
            </w:tcPrChange>
          </w:tcPr>
          <w:p w14:paraId="477F9C9F" w14:textId="52CCE688" w:rsidR="00C87FDE" w:rsidRDefault="00C87FDE" w:rsidP="00283707">
            <w:pPr>
              <w:jc w:val="both"/>
              <w:rPr>
                <w:rFonts w:ascii="Garamond" w:eastAsiaTheme="minorHAnsi" w:hAnsi="Garamond"/>
              </w:rPr>
            </w:pPr>
            <w:ins w:id="232" w:author="Mark Taylor Daku, Mr" w:date="2016-06-14T11:52:00Z">
              <w:r>
                <w:rPr>
                  <w:rFonts w:ascii="Garamond" w:hAnsi="Garamond"/>
                </w:rPr>
                <w:t>2.22</w:t>
              </w:r>
            </w:ins>
            <w:del w:id="233" w:author="Mark Taylor Daku, Mr" w:date="2016-06-14T11:46:00Z">
              <w:r w:rsidDel="00B33706">
                <w:rPr>
                  <w:rFonts w:ascii="Garamond" w:hAnsi="Garamond"/>
                </w:rPr>
                <w:delText>7.42</w:delText>
              </w:r>
            </w:del>
          </w:p>
        </w:tc>
        <w:tc>
          <w:tcPr>
            <w:tcW w:w="2145" w:type="dxa"/>
            <w:tcPrChange w:id="234" w:author="Mark Taylor Daku, Mr" w:date="2016-06-14T11:50:00Z">
              <w:tcPr>
                <w:tcW w:w="2167" w:type="dxa"/>
              </w:tcPr>
            </w:tcPrChange>
          </w:tcPr>
          <w:p w14:paraId="05A857F5" w14:textId="19B4DC94" w:rsidR="00C87FDE" w:rsidRDefault="00C87FDE" w:rsidP="00283707">
            <w:pPr>
              <w:jc w:val="both"/>
              <w:rPr>
                <w:rFonts w:ascii="Garamond" w:eastAsiaTheme="minorHAnsi" w:hAnsi="Garamond"/>
              </w:rPr>
            </w:pPr>
            <w:del w:id="235" w:author="Mark Taylor Daku, Mr" w:date="2016-06-14T11:46:00Z">
              <w:r w:rsidDel="00B33706">
                <w:rPr>
                  <w:rFonts w:ascii="Garamond" w:hAnsi="Garamond"/>
                </w:rPr>
                <w:delText>9.00</w:delText>
              </w:r>
            </w:del>
            <w:ins w:id="236" w:author="Mark Taylor Daku, Mr" w:date="2016-06-14T11:52:00Z">
              <w:r>
                <w:rPr>
                  <w:rFonts w:ascii="Garamond" w:hAnsi="Garamond"/>
                </w:rPr>
                <w:t>1.75</w:t>
              </w:r>
            </w:ins>
          </w:p>
        </w:tc>
        <w:tc>
          <w:tcPr>
            <w:tcW w:w="2146" w:type="dxa"/>
            <w:tcPrChange w:id="237" w:author="Mark Taylor Daku, Mr" w:date="2016-06-14T11:50:00Z">
              <w:tcPr>
                <w:tcW w:w="2146" w:type="dxa"/>
              </w:tcPr>
            </w:tcPrChange>
          </w:tcPr>
          <w:p w14:paraId="2642FD77" w14:textId="605A5376" w:rsidR="00C87FDE" w:rsidRPr="00AA4421" w:rsidRDefault="00C87FDE" w:rsidP="00283707">
            <w:pPr>
              <w:jc w:val="both"/>
              <w:rPr>
                <w:rFonts w:ascii="Garamond" w:eastAsiaTheme="minorHAnsi" w:hAnsi="Garamond"/>
              </w:rPr>
            </w:pPr>
            <w:del w:id="238" w:author="Mark Taylor Daku, Mr" w:date="2016-06-14T11:46:00Z">
              <w:r w:rsidDel="00B33706">
                <w:rPr>
                  <w:rFonts w:ascii="Garamond" w:hAnsi="Garamond"/>
                </w:rPr>
                <w:delText>0.13</w:delText>
              </w:r>
            </w:del>
            <w:ins w:id="239" w:author="Mark Taylor Daku, Mr" w:date="2016-06-14T11:52:00Z">
              <w:r>
                <w:rPr>
                  <w:rFonts w:ascii="Garamond" w:hAnsi="Garamond"/>
                </w:rPr>
                <w:t>0.</w:t>
              </w:r>
            </w:ins>
            <w:ins w:id="240" w:author="Mark Taylor Daku, Mr" w:date="2016-06-14T11:53:00Z">
              <w:r>
                <w:rPr>
                  <w:rFonts w:ascii="Garamond" w:hAnsi="Garamond"/>
                </w:rPr>
                <w:t>10</w:t>
              </w:r>
              <w:r w:rsidRPr="00C87FDE">
                <w:rPr>
                  <w:rFonts w:ascii="Garamond" w:hAnsi="Garamond"/>
                  <w:vertAlign w:val="superscript"/>
                  <w:rPrChange w:id="241" w:author="Mark Taylor Daku, Mr" w:date="2016-06-14T11:53:00Z">
                    <w:rPr>
                      <w:rFonts w:ascii="Garamond" w:hAnsi="Garamond"/>
                    </w:rPr>
                  </w:rPrChange>
                </w:rPr>
                <w:t>*</w:t>
              </w:r>
            </w:ins>
          </w:p>
        </w:tc>
      </w:tr>
      <w:tr w:rsidR="00C87FDE" w14:paraId="4EA5D123" w14:textId="77777777" w:rsidTr="00C87FDE">
        <w:trPr>
          <w:jc w:val="center"/>
          <w:trPrChange w:id="242" w:author="Mark Taylor Daku, Mr" w:date="2016-06-14T11:50:00Z">
            <w:trPr>
              <w:jc w:val="center"/>
            </w:trPr>
          </w:trPrChange>
        </w:trPr>
        <w:tc>
          <w:tcPr>
            <w:tcW w:w="2345" w:type="dxa"/>
            <w:tcPrChange w:id="243" w:author="Mark Taylor Daku, Mr" w:date="2016-06-14T11:50:00Z">
              <w:tcPr>
                <w:tcW w:w="2345" w:type="dxa"/>
              </w:tcPr>
            </w:tcPrChange>
          </w:tcPr>
          <w:p w14:paraId="41D66726" w14:textId="653617B7" w:rsidR="00C87FDE" w:rsidRDefault="00C87FDE" w:rsidP="00283707">
            <w:pPr>
              <w:jc w:val="both"/>
              <w:rPr>
                <w:rFonts w:ascii="Garamond" w:eastAsiaTheme="minorHAnsi" w:hAnsi="Garamond"/>
              </w:rPr>
            </w:pPr>
            <w:ins w:id="244" w:author="Mark Taylor Daku, Mr" w:date="2016-06-14T11:45:00Z">
              <w:r>
                <w:rPr>
                  <w:rFonts w:ascii="Garamond" w:hAnsi="Garamond"/>
                </w:rPr>
                <w:t>Legislative</w:t>
              </w:r>
            </w:ins>
            <w:del w:id="245" w:author="Mark Taylor Daku, Mr" w:date="2016-06-14T11:45:00Z">
              <w:r w:rsidDel="00F1348B">
                <w:rPr>
                  <w:rFonts w:ascii="Garamond" w:hAnsi="Garamond"/>
                </w:rPr>
                <w:delText>Medical</w:delText>
              </w:r>
            </w:del>
          </w:p>
        </w:tc>
        <w:tc>
          <w:tcPr>
            <w:tcW w:w="2226" w:type="dxa"/>
            <w:tcPrChange w:id="246" w:author="Mark Taylor Daku, Mr" w:date="2016-06-14T11:50:00Z">
              <w:tcPr>
                <w:tcW w:w="2204" w:type="dxa"/>
              </w:tcPr>
            </w:tcPrChange>
          </w:tcPr>
          <w:p w14:paraId="593FE975" w14:textId="0440B003" w:rsidR="00C87FDE" w:rsidRDefault="00C87FDE" w:rsidP="00283707">
            <w:pPr>
              <w:jc w:val="both"/>
              <w:rPr>
                <w:rFonts w:ascii="Garamond" w:eastAsiaTheme="minorHAnsi" w:hAnsi="Garamond"/>
              </w:rPr>
            </w:pPr>
            <w:ins w:id="247" w:author="Mark Taylor Daku, Mr" w:date="2016-06-14T11:55:00Z">
              <w:r>
                <w:rPr>
                  <w:rFonts w:ascii="Garamond" w:hAnsi="Garamond"/>
                </w:rPr>
                <w:t>2.85</w:t>
              </w:r>
            </w:ins>
            <w:del w:id="248" w:author="Mark Taylor Daku, Mr" w:date="2016-06-14T11:46:00Z">
              <w:r w:rsidDel="00B33706">
                <w:rPr>
                  <w:rFonts w:ascii="Garamond" w:hAnsi="Garamond"/>
                </w:rPr>
                <w:delText>15.40</w:delText>
              </w:r>
            </w:del>
          </w:p>
        </w:tc>
        <w:tc>
          <w:tcPr>
            <w:tcW w:w="2145" w:type="dxa"/>
            <w:tcPrChange w:id="249" w:author="Mark Taylor Daku, Mr" w:date="2016-06-14T11:50:00Z">
              <w:tcPr>
                <w:tcW w:w="2167" w:type="dxa"/>
              </w:tcPr>
            </w:tcPrChange>
          </w:tcPr>
          <w:p w14:paraId="03EC0061" w14:textId="40AD03E9" w:rsidR="00C87FDE" w:rsidRDefault="00C87FDE" w:rsidP="00283707">
            <w:pPr>
              <w:jc w:val="both"/>
              <w:rPr>
                <w:rFonts w:ascii="Garamond" w:eastAsiaTheme="minorHAnsi" w:hAnsi="Garamond"/>
              </w:rPr>
            </w:pPr>
            <w:del w:id="250" w:author="Mark Taylor Daku, Mr" w:date="2016-06-14T11:46:00Z">
              <w:r w:rsidDel="00B33706">
                <w:rPr>
                  <w:rFonts w:ascii="Garamond" w:hAnsi="Garamond"/>
                </w:rPr>
                <w:delText>16.53</w:delText>
              </w:r>
            </w:del>
            <w:ins w:id="251" w:author="Mark Taylor Daku, Mr" w:date="2016-06-14T11:55:00Z">
              <w:r>
                <w:rPr>
                  <w:rFonts w:ascii="Garamond" w:hAnsi="Garamond"/>
                </w:rPr>
                <w:t>4.11</w:t>
              </w:r>
            </w:ins>
          </w:p>
        </w:tc>
        <w:tc>
          <w:tcPr>
            <w:tcW w:w="2146" w:type="dxa"/>
            <w:tcPrChange w:id="252" w:author="Mark Taylor Daku, Mr" w:date="2016-06-14T11:50:00Z">
              <w:tcPr>
                <w:tcW w:w="2146" w:type="dxa"/>
              </w:tcPr>
            </w:tcPrChange>
          </w:tcPr>
          <w:p w14:paraId="0FD738AC" w14:textId="487BCA8D" w:rsidR="00C87FDE" w:rsidRDefault="00C87FDE" w:rsidP="00283707">
            <w:pPr>
              <w:jc w:val="both"/>
              <w:rPr>
                <w:rFonts w:ascii="Garamond" w:eastAsiaTheme="minorHAnsi" w:hAnsi="Garamond"/>
              </w:rPr>
            </w:pPr>
            <w:ins w:id="253" w:author="Mark Taylor Daku, Mr" w:date="2016-06-14T11:55:00Z">
              <w:r>
                <w:rPr>
                  <w:rFonts w:ascii="Garamond" w:hAnsi="Garamond"/>
                </w:rPr>
                <w:t>0.02</w:t>
              </w:r>
              <w:r w:rsidRPr="00C87FDE">
                <w:rPr>
                  <w:rFonts w:ascii="Garamond" w:hAnsi="Garamond"/>
                  <w:vertAlign w:val="superscript"/>
                  <w:rPrChange w:id="254" w:author="Mark Taylor Daku, Mr" w:date="2016-06-14T11:55:00Z">
                    <w:rPr>
                      <w:rFonts w:ascii="Garamond" w:hAnsi="Garamond"/>
                    </w:rPr>
                  </w:rPrChange>
                </w:rPr>
                <w:t>**</w:t>
              </w:r>
            </w:ins>
            <w:del w:id="255" w:author="Mark Taylor Daku, Mr" w:date="2016-06-14T11:46:00Z">
              <w:r w:rsidDel="00B33706">
                <w:rPr>
                  <w:rFonts w:ascii="Garamond" w:hAnsi="Garamond"/>
                </w:rPr>
                <w:delText>0.55</w:delText>
              </w:r>
            </w:del>
          </w:p>
        </w:tc>
      </w:tr>
      <w:tr w:rsidR="00C87FDE" w14:paraId="01DF1DC8" w14:textId="77777777" w:rsidTr="00C87FDE">
        <w:trPr>
          <w:jc w:val="center"/>
          <w:trPrChange w:id="256" w:author="Mark Taylor Daku, Mr" w:date="2016-06-14T11:50:00Z">
            <w:trPr>
              <w:jc w:val="center"/>
            </w:trPr>
          </w:trPrChange>
        </w:trPr>
        <w:tc>
          <w:tcPr>
            <w:tcW w:w="2345" w:type="dxa"/>
            <w:tcPrChange w:id="257" w:author="Mark Taylor Daku, Mr" w:date="2016-06-14T11:50:00Z">
              <w:tcPr>
                <w:tcW w:w="2345" w:type="dxa"/>
              </w:tcPr>
            </w:tcPrChange>
          </w:tcPr>
          <w:p w14:paraId="4A54FD76" w14:textId="0779BFF3" w:rsidR="00C87FDE" w:rsidRDefault="00C87FDE" w:rsidP="00283707">
            <w:pPr>
              <w:jc w:val="both"/>
              <w:rPr>
                <w:rFonts w:ascii="Garamond" w:eastAsiaTheme="minorHAnsi" w:hAnsi="Garamond"/>
              </w:rPr>
            </w:pPr>
            <w:ins w:id="258" w:author="Mark Taylor Daku, Mr" w:date="2016-06-14T11:45:00Z">
              <w:r>
                <w:rPr>
                  <w:rFonts w:ascii="Garamond" w:eastAsiaTheme="minorHAnsi" w:hAnsi="Garamond"/>
                </w:rPr>
                <w:t>Social Science</w:t>
              </w:r>
            </w:ins>
            <w:del w:id="259" w:author="Mark Taylor Daku, Mr" w:date="2016-06-14T11:45:00Z">
              <w:r w:rsidDel="00F1348B">
                <w:rPr>
                  <w:rFonts w:ascii="Garamond" w:hAnsi="Garamond"/>
                </w:rPr>
                <w:delText>Political</w:delText>
              </w:r>
            </w:del>
          </w:p>
        </w:tc>
        <w:tc>
          <w:tcPr>
            <w:tcW w:w="2226" w:type="dxa"/>
            <w:tcPrChange w:id="260" w:author="Mark Taylor Daku, Mr" w:date="2016-06-14T11:50:00Z">
              <w:tcPr>
                <w:tcW w:w="2204" w:type="dxa"/>
              </w:tcPr>
            </w:tcPrChange>
          </w:tcPr>
          <w:p w14:paraId="398C783A" w14:textId="501652F2" w:rsidR="00C87FDE" w:rsidRDefault="00C87FDE" w:rsidP="00283707">
            <w:pPr>
              <w:jc w:val="both"/>
              <w:rPr>
                <w:rFonts w:ascii="Garamond" w:eastAsiaTheme="minorHAnsi" w:hAnsi="Garamond"/>
              </w:rPr>
            </w:pPr>
            <w:ins w:id="261" w:author="Mark Taylor Daku, Mr" w:date="2016-06-14T11:55:00Z">
              <w:r>
                <w:rPr>
                  <w:rFonts w:ascii="Garamond" w:hAnsi="Garamond"/>
                </w:rPr>
                <w:t>1.58</w:t>
              </w:r>
            </w:ins>
            <w:del w:id="262" w:author="Mark Taylor Daku, Mr" w:date="2016-06-14T11:46:00Z">
              <w:r w:rsidDel="00B33706">
                <w:rPr>
                  <w:rFonts w:ascii="Garamond" w:hAnsi="Garamond"/>
                </w:rPr>
                <w:delText>6.11</w:delText>
              </w:r>
            </w:del>
          </w:p>
        </w:tc>
        <w:tc>
          <w:tcPr>
            <w:tcW w:w="2145" w:type="dxa"/>
            <w:tcPrChange w:id="263" w:author="Mark Taylor Daku, Mr" w:date="2016-06-14T11:50:00Z">
              <w:tcPr>
                <w:tcW w:w="2167" w:type="dxa"/>
              </w:tcPr>
            </w:tcPrChange>
          </w:tcPr>
          <w:p w14:paraId="5CED132C" w14:textId="0378F1F3" w:rsidR="00C87FDE" w:rsidRDefault="00C87FDE" w:rsidP="00283707">
            <w:pPr>
              <w:jc w:val="both"/>
              <w:rPr>
                <w:rFonts w:ascii="Garamond" w:eastAsiaTheme="minorHAnsi" w:hAnsi="Garamond"/>
              </w:rPr>
            </w:pPr>
            <w:del w:id="264" w:author="Mark Taylor Daku, Mr" w:date="2016-06-14T11:46:00Z">
              <w:r w:rsidDel="00B33706">
                <w:rPr>
                  <w:rFonts w:ascii="Garamond" w:hAnsi="Garamond"/>
                </w:rPr>
                <w:delText>8.41</w:delText>
              </w:r>
            </w:del>
            <w:ins w:id="265" w:author="Mark Taylor Daku, Mr" w:date="2016-06-14T11:55:00Z">
              <w:r>
                <w:rPr>
                  <w:rFonts w:ascii="Garamond" w:hAnsi="Garamond"/>
                </w:rPr>
                <w:t>2.00</w:t>
              </w:r>
            </w:ins>
          </w:p>
        </w:tc>
        <w:tc>
          <w:tcPr>
            <w:tcW w:w="2146" w:type="dxa"/>
            <w:tcPrChange w:id="266" w:author="Mark Taylor Daku, Mr" w:date="2016-06-14T11:50:00Z">
              <w:tcPr>
                <w:tcW w:w="2146" w:type="dxa"/>
              </w:tcPr>
            </w:tcPrChange>
          </w:tcPr>
          <w:p w14:paraId="0E05717A" w14:textId="51E69732" w:rsidR="00C87FDE" w:rsidRDefault="00C87FDE" w:rsidP="00283707">
            <w:pPr>
              <w:jc w:val="both"/>
              <w:rPr>
                <w:rFonts w:ascii="Garamond" w:eastAsiaTheme="minorHAnsi" w:hAnsi="Garamond"/>
              </w:rPr>
            </w:pPr>
            <w:del w:id="267" w:author="Mark Taylor Daku, Mr" w:date="2016-06-14T11:46:00Z">
              <w:r w:rsidDel="00B33706">
                <w:rPr>
                  <w:rFonts w:ascii="Garamond" w:hAnsi="Garamond"/>
                </w:rPr>
                <w:delText>0.01</w:delText>
              </w:r>
              <w:r w:rsidRPr="00AC333A" w:rsidDel="00B33706">
                <w:rPr>
                  <w:rFonts w:ascii="Garamond" w:hAnsi="Garamond"/>
                  <w:vertAlign w:val="superscript"/>
                </w:rPr>
                <w:delText>**</w:delText>
              </w:r>
              <w:r w:rsidDel="00B33706">
                <w:rPr>
                  <w:rFonts w:ascii="Garamond" w:hAnsi="Garamond"/>
                  <w:vertAlign w:val="superscript"/>
                </w:rPr>
                <w:delText>*</w:delText>
              </w:r>
            </w:del>
            <w:ins w:id="268" w:author="Mark Taylor Daku, Mr" w:date="2016-06-14T11:55:00Z">
              <w:r>
                <w:rPr>
                  <w:rFonts w:ascii="Garamond" w:hAnsi="Garamond"/>
                </w:rPr>
                <w:t>0.13</w:t>
              </w:r>
            </w:ins>
          </w:p>
        </w:tc>
      </w:tr>
      <w:tr w:rsidR="00C87FDE" w14:paraId="39D96967" w14:textId="77777777" w:rsidTr="00C87FDE">
        <w:trPr>
          <w:jc w:val="center"/>
          <w:ins w:id="269" w:author="Mark Taylor Daku, Mr" w:date="2016-06-14T11:45:00Z"/>
          <w:trPrChange w:id="270" w:author="Mark Taylor Daku, Mr" w:date="2016-06-14T11:50:00Z">
            <w:trPr>
              <w:jc w:val="center"/>
            </w:trPr>
          </w:trPrChange>
        </w:trPr>
        <w:tc>
          <w:tcPr>
            <w:tcW w:w="2345" w:type="dxa"/>
            <w:tcPrChange w:id="271" w:author="Mark Taylor Daku, Mr" w:date="2016-06-14T11:50:00Z">
              <w:tcPr>
                <w:tcW w:w="2345" w:type="dxa"/>
              </w:tcPr>
            </w:tcPrChange>
          </w:tcPr>
          <w:p w14:paraId="05736CC2" w14:textId="64AD7021" w:rsidR="00C87FDE" w:rsidRDefault="00C87FDE" w:rsidP="00283707">
            <w:pPr>
              <w:jc w:val="both"/>
              <w:rPr>
                <w:ins w:id="272" w:author="Mark Taylor Daku, Mr" w:date="2016-06-14T11:45:00Z"/>
                <w:rFonts w:ascii="Garamond" w:hAnsi="Garamond"/>
              </w:rPr>
            </w:pPr>
            <w:ins w:id="273" w:author="Mark Taylor Daku, Mr" w:date="2016-06-14T11:45:00Z">
              <w:r>
                <w:rPr>
                  <w:rFonts w:ascii="Garamond" w:hAnsi="Garamond"/>
                </w:rPr>
                <w:t>Medical</w:t>
              </w:r>
            </w:ins>
          </w:p>
        </w:tc>
        <w:tc>
          <w:tcPr>
            <w:tcW w:w="2226" w:type="dxa"/>
            <w:tcPrChange w:id="274" w:author="Mark Taylor Daku, Mr" w:date="2016-06-14T11:50:00Z">
              <w:tcPr>
                <w:tcW w:w="2204" w:type="dxa"/>
              </w:tcPr>
            </w:tcPrChange>
          </w:tcPr>
          <w:p w14:paraId="381FFD88" w14:textId="1643418B" w:rsidR="00C87FDE" w:rsidRDefault="00C87FDE" w:rsidP="00283707">
            <w:pPr>
              <w:jc w:val="both"/>
              <w:rPr>
                <w:ins w:id="275" w:author="Mark Taylor Daku, Mr" w:date="2016-06-14T11:45:00Z"/>
                <w:rFonts w:ascii="Garamond" w:hAnsi="Garamond"/>
              </w:rPr>
            </w:pPr>
            <w:ins w:id="276" w:author="Mark Taylor Daku, Mr" w:date="2016-06-14T11:55:00Z">
              <w:r>
                <w:rPr>
                  <w:rFonts w:ascii="Garamond" w:hAnsi="Garamond"/>
                </w:rPr>
                <w:t>11.59</w:t>
              </w:r>
            </w:ins>
          </w:p>
        </w:tc>
        <w:tc>
          <w:tcPr>
            <w:tcW w:w="2145" w:type="dxa"/>
            <w:tcPrChange w:id="277" w:author="Mark Taylor Daku, Mr" w:date="2016-06-14T11:50:00Z">
              <w:tcPr>
                <w:tcW w:w="2167" w:type="dxa"/>
              </w:tcPr>
            </w:tcPrChange>
          </w:tcPr>
          <w:p w14:paraId="3E4E26F1" w14:textId="2D3625F3" w:rsidR="00C87FDE" w:rsidRDefault="00C87FDE" w:rsidP="00283707">
            <w:pPr>
              <w:jc w:val="both"/>
              <w:rPr>
                <w:ins w:id="278" w:author="Mark Taylor Daku, Mr" w:date="2016-06-14T11:45:00Z"/>
                <w:rFonts w:ascii="Garamond" w:hAnsi="Garamond"/>
              </w:rPr>
            </w:pPr>
            <w:ins w:id="279" w:author="Mark Taylor Daku, Mr" w:date="2016-06-14T11:55:00Z">
              <w:r>
                <w:rPr>
                  <w:rFonts w:ascii="Garamond" w:hAnsi="Garamond"/>
                </w:rPr>
                <w:t>11.39</w:t>
              </w:r>
            </w:ins>
          </w:p>
        </w:tc>
        <w:tc>
          <w:tcPr>
            <w:tcW w:w="2146" w:type="dxa"/>
            <w:tcPrChange w:id="280" w:author="Mark Taylor Daku, Mr" w:date="2016-06-14T11:50:00Z">
              <w:tcPr>
                <w:tcW w:w="2146" w:type="dxa"/>
              </w:tcPr>
            </w:tcPrChange>
          </w:tcPr>
          <w:p w14:paraId="5738D1E7" w14:textId="115A9473" w:rsidR="00C87FDE" w:rsidRDefault="00C87FDE" w:rsidP="00283707">
            <w:pPr>
              <w:jc w:val="both"/>
              <w:rPr>
                <w:ins w:id="281" w:author="Mark Taylor Daku, Mr" w:date="2016-06-14T11:45:00Z"/>
                <w:rFonts w:ascii="Garamond" w:hAnsi="Garamond"/>
              </w:rPr>
            </w:pPr>
            <w:ins w:id="282" w:author="Mark Taylor Daku, Mr" w:date="2016-06-14T11:56:00Z">
              <w:r>
                <w:rPr>
                  <w:rFonts w:ascii="Garamond" w:hAnsi="Garamond"/>
                </w:rPr>
                <w:t>0.88</w:t>
              </w:r>
            </w:ins>
          </w:p>
        </w:tc>
      </w:tr>
    </w:tbl>
    <w:p w14:paraId="67862791" w14:textId="1399982C" w:rsidR="00E70FE4" w:rsidRDefault="003A200B" w:rsidP="00283707">
      <w:pPr>
        <w:jc w:val="both"/>
        <w:rPr>
          <w:rFonts w:ascii="Garamond" w:hAnsi="Garamond"/>
        </w:rPr>
      </w:pPr>
      <w:r>
        <w:rPr>
          <w:rFonts w:ascii="Garamond" w:hAnsi="Garamond"/>
          <w:vertAlign w:val="superscript"/>
        </w:rPr>
        <w:tab/>
      </w:r>
      <w:r w:rsidR="00E70FE4" w:rsidRPr="00AC333A">
        <w:rPr>
          <w:rFonts w:ascii="Garamond" w:hAnsi="Garamond"/>
          <w:vertAlign w:val="superscript"/>
        </w:rPr>
        <w:t>*</w:t>
      </w:r>
      <w:r w:rsidR="00E70FE4">
        <w:rPr>
          <w:rFonts w:ascii="Garamond" w:hAnsi="Garamond"/>
        </w:rPr>
        <w:t xml:space="preserve"> Significant at 10%; </w:t>
      </w:r>
      <w:r w:rsidR="00E70FE4" w:rsidRPr="00AC333A">
        <w:rPr>
          <w:rFonts w:ascii="Garamond" w:hAnsi="Garamond"/>
          <w:vertAlign w:val="superscript"/>
        </w:rPr>
        <w:t>**</w:t>
      </w:r>
      <w:r w:rsidR="00E70FE4">
        <w:rPr>
          <w:rFonts w:ascii="Garamond" w:hAnsi="Garamond"/>
        </w:rPr>
        <w:t xml:space="preserve"> Significant at 5%; </w:t>
      </w:r>
      <w:r w:rsidR="00E70FE4" w:rsidRPr="00AC333A">
        <w:rPr>
          <w:rFonts w:ascii="Garamond" w:hAnsi="Garamond"/>
          <w:vertAlign w:val="superscript"/>
        </w:rPr>
        <w:t>***</w:t>
      </w:r>
      <w:r w:rsidR="00E70FE4">
        <w:rPr>
          <w:rFonts w:ascii="Garamond" w:hAnsi="Garamond"/>
        </w:rPr>
        <w:t xml:space="preserve"> Significant at 1%</w:t>
      </w:r>
    </w:p>
    <w:p w14:paraId="20A8E270" w14:textId="77777777" w:rsidR="00E70FE4" w:rsidRDefault="00E70FE4" w:rsidP="00283707">
      <w:pPr>
        <w:jc w:val="both"/>
        <w:rPr>
          <w:rFonts w:ascii="Garamond" w:hAnsi="Garamond"/>
        </w:rPr>
      </w:pPr>
    </w:p>
    <w:p w14:paraId="0A03975E" w14:textId="5B58AB56" w:rsidR="00E70FE4" w:rsidRDefault="00E70FE4" w:rsidP="00283707">
      <w:pPr>
        <w:spacing w:line="360" w:lineRule="auto"/>
        <w:jc w:val="both"/>
        <w:rPr>
          <w:rFonts w:ascii="Garamond" w:hAnsi="Garamond"/>
        </w:rPr>
      </w:pPr>
      <w:r>
        <w:rPr>
          <w:rFonts w:ascii="Garamond" w:hAnsi="Garamond"/>
        </w:rPr>
        <w:tab/>
        <w:t xml:space="preserve">The media studies literature suggests that there are differences between national and local news coverage of public policy issues </w:t>
      </w:r>
      <w:r>
        <w:rPr>
          <w:rFonts w:ascii="Garamond" w:hAnsi="Garamond"/>
        </w:rPr>
        <w:fldChar w:fldCharType="begin"/>
      </w:r>
      <w:r>
        <w:rPr>
          <w:rFonts w:ascii="Garamond" w:hAnsi="Garamond"/>
        </w:rPr>
        <w:instrText xml:space="preserve"> ADDIN ZOTERO_ITEM CSL_CITATION {"citationID":"TLCSt2hH","properties":{"formattedCitation":"(Lawlor 2015)","plainCitation":"(Lawlor 2015)"},"citationItems":[{"id":204,"uris":["http://zotero.org/users/2627252/items/8H3VWRM2"],"uri":["http://zotero.org/users/2627252/items/8H3VWRM2"],"itemData":{"id":204,"type":"article-journal","title":"Local and National Accounts of Immigration Framing in a Cross-national Perspective","container-title":"Journal of Ethnic and Migration Studies","page":"918-941","volume":"41","issue":"6","source":"Taylor and Francis+NEJM","abstract":"The aim of this article is to identify whether differences exist in local and national news framing of immigration. Using 12 years (2001–2012) of print media data from 15 Canadian and British print media sources, this article presents the first attempt to look for systematic differences in cross-city, within-country and cross-national framing on the subject of immigration. Contextual variables such as change in the unemployment rate and in the rate of foreign-born within cities and countries are introduced to test the robustness of the findings from a computer-automated content analysis. Findings suggest that, contrary to expectations, there is little by way of systematic evidence that national and local newspapers frame immigration according to different concerns. Furthermore, cross-city news coverage does not vary based on local contextual factors such as changes in the unemployment rate or rate of foreign-born. Indeed, it would appear that there is little evidence to support hypotheses that local coverage attends only to the ‘local consequences’ of immigration such as crime and unemployment, and that national concerns such as border security and broader economic outlook are solely the purview of national media. Rather, there are far fewer differences in the content and tone of immigration framing among print news sources than conventional wisdom might suggest.","DOI":"10.1080/1369183X.2014.1001625","ISSN":"1369-183X","author":[{"family":"Lawlor","given":"Andrea"}],"issued":{"date-parts":[["2015",5,12]]}}}],"schema":"https://github.com/citation-style-language/schema/raw/master/csl-citation.json"} </w:instrText>
      </w:r>
      <w:r>
        <w:rPr>
          <w:rFonts w:ascii="Garamond" w:hAnsi="Garamond"/>
        </w:rPr>
        <w:fldChar w:fldCharType="separate"/>
      </w:r>
      <w:r>
        <w:rPr>
          <w:rFonts w:ascii="Garamond" w:hAnsi="Garamond"/>
          <w:noProof/>
        </w:rPr>
        <w:t>(Lawlor 2015)</w:t>
      </w:r>
      <w:r>
        <w:rPr>
          <w:rFonts w:ascii="Garamond" w:hAnsi="Garamond"/>
        </w:rPr>
        <w:fldChar w:fldCharType="end"/>
      </w:r>
      <w:r>
        <w:rPr>
          <w:rFonts w:ascii="Garamond" w:hAnsi="Garamond"/>
        </w:rPr>
        <w:t>. Do we see this with Canadian news coverage of doctor-assisted death? While our selection of newspapers is relatively small, it does include both national and local news covera</w:t>
      </w:r>
      <w:r w:rsidR="00DE7A57">
        <w:rPr>
          <w:rFonts w:ascii="Garamond" w:hAnsi="Garamond"/>
        </w:rPr>
        <w:t>ge, which permits us to make tentative observations about</w:t>
      </w:r>
      <w:r>
        <w:rPr>
          <w:rFonts w:ascii="Garamond" w:hAnsi="Garamond"/>
        </w:rPr>
        <w:t xml:space="preserve"> differences in coverage.</w:t>
      </w:r>
      <w:r w:rsidRPr="00D55AA3">
        <w:rPr>
          <w:rStyle w:val="FootnoteReference"/>
        </w:rPr>
        <w:footnoteReference w:id="11"/>
      </w:r>
      <w:r>
        <w:rPr>
          <w:rFonts w:ascii="Garamond" w:hAnsi="Garamond"/>
        </w:rPr>
        <w:t xml:space="preserve"> Interestingly, the breakdown of media coverage by newspapers in Figure 3 shows that the two national newspapers largely drove the increase of legal frames seen during the </w:t>
      </w:r>
      <w:r w:rsidRPr="00E81E79">
        <w:rPr>
          <w:rFonts w:ascii="Garamond" w:hAnsi="Garamond"/>
          <w:i/>
        </w:rPr>
        <w:t xml:space="preserve">Carter </w:t>
      </w:r>
      <w:r>
        <w:rPr>
          <w:rFonts w:ascii="Garamond" w:hAnsi="Garamond"/>
        </w:rPr>
        <w:t xml:space="preserve">period. In comparison, the </w:t>
      </w:r>
      <w:r w:rsidRPr="00E81E79">
        <w:rPr>
          <w:rFonts w:ascii="Garamond" w:hAnsi="Garamond"/>
          <w:i/>
        </w:rPr>
        <w:t>Toronto Star</w:t>
      </w:r>
      <w:r>
        <w:rPr>
          <w:rFonts w:ascii="Garamond" w:hAnsi="Garamond"/>
        </w:rPr>
        <w:t xml:space="preserve">’s coverage had nearly the same mean number of legal and political frames, while the </w:t>
      </w:r>
      <w:r w:rsidRPr="000A57CB">
        <w:rPr>
          <w:rFonts w:ascii="Garamond" w:hAnsi="Garamond"/>
          <w:i/>
        </w:rPr>
        <w:t>Winnipeg Free Press</w:t>
      </w:r>
      <w:r>
        <w:rPr>
          <w:rFonts w:ascii="Garamond" w:hAnsi="Garamond"/>
        </w:rPr>
        <w:t xml:space="preserve">’s coverage actually had a larger number of political frames during this period. </w:t>
      </w:r>
      <w:ins w:id="285" w:author="Mark Taylor Daku, Mr" w:date="2016-06-14T12:21:00Z">
        <w:r w:rsidR="00DD3EE3">
          <w:rPr>
            <w:rFonts w:ascii="Garamond" w:hAnsi="Garamond"/>
          </w:rPr>
          <w:t>[Discuss Gazette]</w:t>
        </w:r>
      </w:ins>
      <w:r>
        <w:rPr>
          <w:rFonts w:ascii="Garamond" w:hAnsi="Garamond"/>
        </w:rPr>
        <w:t xml:space="preserve"> The latter’s coverage also employed medical frames far less than the other three papers in their coverage of doctor-assisted dying. Altogether, this suggests that local media coverage did frame doctor-assisted dying differently than national coverage and in particular was more likely to use political framing.</w:t>
      </w:r>
    </w:p>
    <w:p w14:paraId="20559272" w14:textId="77777777" w:rsidR="00AF356C" w:rsidRDefault="00AF356C" w:rsidP="00E70FE4">
      <w:pPr>
        <w:spacing w:line="360" w:lineRule="auto"/>
        <w:rPr>
          <w:rFonts w:ascii="Garamond" w:hAnsi="Garamond"/>
        </w:rPr>
      </w:pPr>
    </w:p>
    <w:p w14:paraId="0DDFCFE5" w14:textId="5E374BAC" w:rsidR="00AF356C" w:rsidRPr="00EC1711" w:rsidRDefault="00AF356C" w:rsidP="00AF356C">
      <w:pPr>
        <w:spacing w:line="360" w:lineRule="auto"/>
        <w:jc w:val="center"/>
        <w:rPr>
          <w:rFonts w:ascii="Garamond" w:hAnsi="Garamond"/>
        </w:rPr>
      </w:pPr>
      <w:r>
        <w:rPr>
          <w:rFonts w:ascii="Garamond" w:hAnsi="Garamond"/>
        </w:rPr>
        <w:t>[Insert Figure 3 approximately here.]</w:t>
      </w:r>
    </w:p>
    <w:p w14:paraId="768B41DF" w14:textId="77777777" w:rsidR="003A200B" w:rsidRDefault="003A200B" w:rsidP="003A200B">
      <w:pPr>
        <w:spacing w:line="360" w:lineRule="auto"/>
        <w:rPr>
          <w:rFonts w:ascii="Garamond" w:hAnsi="Garamond"/>
          <w:b/>
        </w:rPr>
      </w:pPr>
    </w:p>
    <w:p w14:paraId="020435A9" w14:textId="77777777" w:rsidR="003A200B" w:rsidRDefault="003A200B" w:rsidP="003A200B">
      <w:pPr>
        <w:spacing w:line="360" w:lineRule="auto"/>
        <w:rPr>
          <w:rFonts w:ascii="Garamond" w:hAnsi="Garamond"/>
          <w:b/>
        </w:rPr>
      </w:pPr>
      <w:r w:rsidRPr="00BA2C52">
        <w:rPr>
          <w:rFonts w:ascii="Garamond" w:hAnsi="Garamond"/>
          <w:b/>
        </w:rPr>
        <w:t>Section 3: #Tre</w:t>
      </w:r>
      <w:r>
        <w:rPr>
          <w:rFonts w:ascii="Garamond" w:hAnsi="Garamond"/>
          <w:b/>
        </w:rPr>
        <w:t xml:space="preserve">nding in </w:t>
      </w:r>
      <w:commentRangeStart w:id="286"/>
      <w:r>
        <w:rPr>
          <w:rFonts w:ascii="Garamond" w:hAnsi="Garamond"/>
          <w:b/>
        </w:rPr>
        <w:t>Canada</w:t>
      </w:r>
      <w:commentRangeEnd w:id="286"/>
      <w:r w:rsidR="00AD6C96">
        <w:rPr>
          <w:rStyle w:val="CommentReference"/>
        </w:rPr>
        <w:commentReference w:id="286"/>
      </w:r>
    </w:p>
    <w:p w14:paraId="19DAFF51" w14:textId="3A6947BE" w:rsidR="00141D0F" w:rsidRPr="006112D1" w:rsidRDefault="0085176F" w:rsidP="00141D0F">
      <w:pPr>
        <w:spacing w:line="360" w:lineRule="auto"/>
        <w:ind w:firstLine="720"/>
        <w:jc w:val="both"/>
        <w:rPr>
          <w:rFonts w:ascii="Garamond" w:hAnsi="Garamond"/>
          <w:lang w:val="en-CA"/>
        </w:rPr>
      </w:pPr>
      <w:r w:rsidRPr="0085176F">
        <w:rPr>
          <w:rFonts w:ascii="Garamond" w:hAnsi="Garamond"/>
        </w:rPr>
        <w:t xml:space="preserve">This paper </w:t>
      </w:r>
      <w:r w:rsidR="00932AAE">
        <w:rPr>
          <w:rFonts w:ascii="Garamond" w:hAnsi="Garamond"/>
        </w:rPr>
        <w:t>considered</w:t>
      </w:r>
      <w:r w:rsidRPr="0085176F">
        <w:rPr>
          <w:rFonts w:ascii="Garamond" w:hAnsi="Garamond"/>
        </w:rPr>
        <w:t xml:space="preserve"> </w:t>
      </w:r>
      <w:r w:rsidR="00932AAE">
        <w:rPr>
          <w:rFonts w:ascii="Garamond" w:hAnsi="Garamond"/>
        </w:rPr>
        <w:t>whether</w:t>
      </w:r>
      <w:r w:rsidRPr="0085176F">
        <w:rPr>
          <w:rFonts w:ascii="Garamond" w:hAnsi="Garamond"/>
        </w:rPr>
        <w:t xml:space="preserve"> changes to the Supreme Court’s </w:t>
      </w:r>
      <w:r w:rsidRPr="0085176F">
        <w:rPr>
          <w:rFonts w:ascii="Garamond" w:hAnsi="Garamond"/>
          <w:i/>
        </w:rPr>
        <w:t xml:space="preserve">Charter </w:t>
      </w:r>
      <w:r w:rsidRPr="0085176F">
        <w:rPr>
          <w:rFonts w:ascii="Garamond" w:hAnsi="Garamond"/>
        </w:rPr>
        <w:t>jurisprudence are in turn reflected in what is communicated to the Canadian public</w:t>
      </w:r>
      <w:r w:rsidR="002B1BE8">
        <w:rPr>
          <w:rFonts w:ascii="Garamond" w:hAnsi="Garamond"/>
        </w:rPr>
        <w:t xml:space="preserve"> by the media</w:t>
      </w:r>
      <w:r w:rsidRPr="0085176F">
        <w:rPr>
          <w:rFonts w:ascii="Garamond" w:hAnsi="Garamond"/>
        </w:rPr>
        <w:t>.</w:t>
      </w:r>
      <w:r>
        <w:rPr>
          <w:rFonts w:ascii="Garamond" w:hAnsi="Garamond"/>
        </w:rPr>
        <w:t xml:space="preserve"> </w:t>
      </w:r>
      <w:commentRangeStart w:id="287"/>
      <w:r>
        <w:rPr>
          <w:rFonts w:ascii="Garamond" w:hAnsi="Garamond"/>
        </w:rPr>
        <w:t>By</w:t>
      </w:r>
      <w:commentRangeEnd w:id="287"/>
      <w:r w:rsidR="001156DA">
        <w:rPr>
          <w:rStyle w:val="CommentReference"/>
        </w:rPr>
        <w:commentReference w:id="287"/>
      </w:r>
      <w:r>
        <w:rPr>
          <w:rFonts w:ascii="Garamond" w:hAnsi="Garamond"/>
        </w:rPr>
        <w:t xml:space="preserve"> </w:t>
      </w:r>
      <w:r>
        <w:rPr>
          <w:rFonts w:ascii="Garamond" w:hAnsi="Garamond"/>
          <w:lang w:val="en-CA"/>
        </w:rPr>
        <w:t xml:space="preserve">analysing the same legal issue (doctor-assisted death) as considered in two separate Supreme Court cases </w:t>
      </w:r>
      <w:r w:rsidRPr="0085176F">
        <w:rPr>
          <w:rFonts w:ascii="Garamond" w:hAnsi="Garamond"/>
          <w:lang w:val="en-CA"/>
        </w:rPr>
        <w:t xml:space="preserve">spaced </w:t>
      </w:r>
      <w:r>
        <w:rPr>
          <w:rFonts w:ascii="Garamond" w:hAnsi="Garamond"/>
          <w:lang w:val="en-CA"/>
        </w:rPr>
        <w:t xml:space="preserve">some </w:t>
      </w:r>
      <w:r w:rsidRPr="0085176F">
        <w:rPr>
          <w:rFonts w:ascii="Garamond" w:hAnsi="Garamond"/>
          <w:lang w:val="en-CA"/>
        </w:rPr>
        <w:t>twenty years apart,</w:t>
      </w:r>
      <w:r w:rsidR="00932AAE">
        <w:rPr>
          <w:rFonts w:ascii="Garamond" w:hAnsi="Garamond"/>
          <w:lang w:val="en-CA"/>
        </w:rPr>
        <w:t xml:space="preserve"> we were able to consider whether</w:t>
      </w:r>
      <w:r w:rsidRPr="0085176F">
        <w:rPr>
          <w:rFonts w:ascii="Garamond" w:hAnsi="Garamond"/>
          <w:lang w:val="en-CA"/>
        </w:rPr>
        <w:t xml:space="preserve">: 1) media coverage </w:t>
      </w:r>
      <w:r w:rsidR="00932AAE">
        <w:rPr>
          <w:rFonts w:ascii="Garamond" w:hAnsi="Garamond"/>
          <w:lang w:val="en-CA"/>
        </w:rPr>
        <w:t xml:space="preserve">of the Supreme Court </w:t>
      </w:r>
      <w:r w:rsidRPr="0085176F">
        <w:rPr>
          <w:rFonts w:ascii="Garamond" w:hAnsi="Garamond"/>
          <w:lang w:val="en-CA"/>
        </w:rPr>
        <w:t>has changed</w:t>
      </w:r>
      <w:r>
        <w:rPr>
          <w:rFonts w:ascii="Garamond" w:hAnsi="Garamond"/>
          <w:lang w:val="en-CA"/>
        </w:rPr>
        <w:t xml:space="preserve"> over time</w:t>
      </w:r>
      <w:r w:rsidRPr="0085176F">
        <w:rPr>
          <w:rFonts w:ascii="Garamond" w:hAnsi="Garamond"/>
          <w:lang w:val="en-CA"/>
        </w:rPr>
        <w:t>,</w:t>
      </w:r>
      <w:r>
        <w:rPr>
          <w:rFonts w:ascii="Garamond" w:hAnsi="Garamond"/>
          <w:lang w:val="en-CA"/>
        </w:rPr>
        <w:t xml:space="preserve"> and</w:t>
      </w:r>
      <w:r w:rsidRPr="0085176F">
        <w:rPr>
          <w:rFonts w:ascii="Garamond" w:hAnsi="Garamond"/>
          <w:lang w:val="en-CA"/>
        </w:rPr>
        <w:t xml:space="preserve"> 2) in particular, </w:t>
      </w:r>
      <w:r w:rsidR="00932AAE">
        <w:rPr>
          <w:rFonts w:ascii="Garamond" w:hAnsi="Garamond"/>
          <w:lang w:val="en-CA"/>
        </w:rPr>
        <w:t>i</w:t>
      </w:r>
      <w:r w:rsidRPr="0085176F">
        <w:rPr>
          <w:rFonts w:ascii="Garamond" w:hAnsi="Garamond"/>
          <w:lang w:val="en-CA"/>
        </w:rPr>
        <w:t xml:space="preserve">f the </w:t>
      </w:r>
      <w:r w:rsidR="002B1BE8">
        <w:rPr>
          <w:rFonts w:ascii="Garamond" w:hAnsi="Garamond"/>
          <w:lang w:val="en-CA"/>
        </w:rPr>
        <w:t xml:space="preserve">trend toward </w:t>
      </w:r>
      <w:r w:rsidRPr="0085176F">
        <w:rPr>
          <w:rFonts w:ascii="Garamond" w:hAnsi="Garamond"/>
          <w:lang w:val="en-CA"/>
        </w:rPr>
        <w:t xml:space="preserve">social science evidence in </w:t>
      </w:r>
      <w:r w:rsidRPr="0085176F">
        <w:rPr>
          <w:rFonts w:ascii="Garamond" w:hAnsi="Garamond"/>
          <w:i/>
          <w:lang w:val="en-CA"/>
        </w:rPr>
        <w:t xml:space="preserve">Charter </w:t>
      </w:r>
      <w:r w:rsidRPr="0085176F">
        <w:rPr>
          <w:rFonts w:ascii="Garamond" w:hAnsi="Garamond"/>
          <w:lang w:val="en-CA"/>
        </w:rPr>
        <w:t>cases, of which doctor-assisted dyi</w:t>
      </w:r>
      <w:r>
        <w:rPr>
          <w:rFonts w:ascii="Garamond" w:hAnsi="Garamond"/>
          <w:lang w:val="en-CA"/>
        </w:rPr>
        <w:t>ng is a part</w:t>
      </w:r>
      <w:r w:rsidRPr="0085176F">
        <w:rPr>
          <w:rFonts w:ascii="Garamond" w:hAnsi="Garamond"/>
          <w:lang w:val="en-CA"/>
        </w:rPr>
        <w:t>, is reflected in media coverage.</w:t>
      </w:r>
      <w:r w:rsidR="00141D0F">
        <w:rPr>
          <w:rFonts w:ascii="Garamond" w:hAnsi="Garamond"/>
          <w:lang w:val="en-CA"/>
        </w:rPr>
        <w:t xml:space="preserve"> </w:t>
      </w:r>
      <w:r w:rsidR="00141D0F" w:rsidRPr="00141D0F">
        <w:rPr>
          <w:rFonts w:ascii="Garamond" w:hAnsi="Garamond"/>
          <w:lang w:val="en-CA"/>
        </w:rPr>
        <w:t xml:space="preserve">The empirical </w:t>
      </w:r>
      <w:r w:rsidR="00141D0F">
        <w:rPr>
          <w:rFonts w:ascii="Garamond" w:hAnsi="Garamond"/>
          <w:lang w:val="en-CA"/>
        </w:rPr>
        <w:t>turn in rights-</w:t>
      </w:r>
      <w:r w:rsidR="00141D0F" w:rsidRPr="00141D0F">
        <w:rPr>
          <w:rFonts w:ascii="Garamond" w:hAnsi="Garamond"/>
          <w:lang w:val="en-CA"/>
        </w:rPr>
        <w:t>based litigation</w:t>
      </w:r>
      <w:r w:rsidR="00141D0F">
        <w:rPr>
          <w:rFonts w:ascii="Garamond" w:hAnsi="Garamond"/>
          <w:lang w:val="en-CA"/>
        </w:rPr>
        <w:t xml:space="preserve"> is an important trend in Canadian politics that</w:t>
      </w:r>
      <w:r w:rsidR="00141D0F" w:rsidRPr="00141D0F">
        <w:rPr>
          <w:rFonts w:ascii="Garamond" w:hAnsi="Garamond"/>
          <w:lang w:val="en-CA"/>
        </w:rPr>
        <w:t xml:space="preserve"> has </w:t>
      </w:r>
      <w:r w:rsidR="00411863">
        <w:rPr>
          <w:rFonts w:ascii="Garamond" w:hAnsi="Garamond"/>
          <w:lang w:val="en-CA"/>
        </w:rPr>
        <w:t>significant</w:t>
      </w:r>
      <w:r w:rsidR="002B1BE8">
        <w:rPr>
          <w:rFonts w:ascii="Garamond" w:hAnsi="Garamond"/>
          <w:lang w:val="en-CA"/>
        </w:rPr>
        <w:t xml:space="preserve"> </w:t>
      </w:r>
      <w:r w:rsidR="00141D0F">
        <w:rPr>
          <w:rFonts w:ascii="Garamond" w:hAnsi="Garamond"/>
          <w:lang w:val="en-CA"/>
        </w:rPr>
        <w:t>consequences for the way the c</w:t>
      </w:r>
      <w:r w:rsidR="00141D0F" w:rsidRPr="00141D0F">
        <w:rPr>
          <w:rFonts w:ascii="Garamond" w:hAnsi="Garamond"/>
          <w:lang w:val="en-CA"/>
        </w:rPr>
        <w:t xml:space="preserve">ourts perform their role, as well as for </w:t>
      </w:r>
      <w:r w:rsidR="00141D0F">
        <w:rPr>
          <w:rFonts w:ascii="Garamond" w:hAnsi="Garamond"/>
          <w:lang w:val="en-CA"/>
        </w:rPr>
        <w:t xml:space="preserve">public </w:t>
      </w:r>
      <w:r w:rsidR="00141D0F" w:rsidRPr="00141D0F">
        <w:rPr>
          <w:rFonts w:ascii="Garamond" w:hAnsi="Garamond"/>
          <w:lang w:val="en-CA"/>
        </w:rPr>
        <w:t>policy making</w:t>
      </w:r>
      <w:r w:rsidR="00141D0F">
        <w:rPr>
          <w:rFonts w:ascii="Garamond" w:hAnsi="Garamond"/>
          <w:lang w:val="en-CA"/>
        </w:rPr>
        <w:t xml:space="preserve">. </w:t>
      </w:r>
      <w:r w:rsidR="00141D0F" w:rsidRPr="00141D0F">
        <w:rPr>
          <w:rFonts w:ascii="Garamond" w:hAnsi="Garamond"/>
          <w:lang w:val="en-CA"/>
        </w:rPr>
        <w:t>Being able to compare the topic of doctor-assisted death – one where the Supreme Court took different approaches to social science evidence</w:t>
      </w:r>
      <w:r w:rsidR="003767F0">
        <w:rPr>
          <w:rFonts w:ascii="Garamond" w:hAnsi="Garamond"/>
          <w:lang w:val="en-CA"/>
        </w:rPr>
        <w:t xml:space="preserve"> in the decisions analysed here</w:t>
      </w:r>
      <w:r w:rsidR="00141D0F" w:rsidRPr="00141D0F">
        <w:rPr>
          <w:rFonts w:ascii="Garamond" w:hAnsi="Garamond"/>
          <w:lang w:val="en-CA"/>
        </w:rPr>
        <w:t xml:space="preserve"> – permitted us to </w:t>
      </w:r>
      <w:r w:rsidR="003767F0">
        <w:rPr>
          <w:rFonts w:ascii="Garamond" w:hAnsi="Garamond"/>
          <w:lang w:val="en-CA"/>
        </w:rPr>
        <w:t xml:space="preserve">consider </w:t>
      </w:r>
      <w:r w:rsidR="00141D0F" w:rsidRPr="00141D0F">
        <w:rPr>
          <w:rFonts w:ascii="Garamond" w:hAnsi="Garamond"/>
          <w:lang w:val="en-CA"/>
        </w:rPr>
        <w:t>whether this development has changed the way that media has covered this development. The an</w:t>
      </w:r>
      <w:r w:rsidR="00614FB4">
        <w:rPr>
          <w:rFonts w:ascii="Garamond" w:hAnsi="Garamond"/>
          <w:lang w:val="en-CA"/>
        </w:rPr>
        <w:t>swer appears to be that there has been</w:t>
      </w:r>
      <w:r w:rsidR="00141D0F" w:rsidRPr="00141D0F">
        <w:rPr>
          <w:rFonts w:ascii="Garamond" w:hAnsi="Garamond"/>
          <w:lang w:val="en-CA"/>
        </w:rPr>
        <w:t xml:space="preserve"> little change.</w:t>
      </w:r>
      <w:r w:rsidR="006112D1">
        <w:rPr>
          <w:rFonts w:ascii="Garamond" w:hAnsi="Garamond"/>
          <w:lang w:val="en-CA"/>
        </w:rPr>
        <w:t xml:space="preserve"> </w:t>
      </w:r>
      <w:r w:rsidR="00B61012">
        <w:rPr>
          <w:rFonts w:ascii="Garamond" w:hAnsi="Garamond"/>
          <w:lang w:val="en-CA"/>
        </w:rPr>
        <w:t xml:space="preserve">While </w:t>
      </w:r>
      <w:r w:rsidR="006112D1">
        <w:rPr>
          <w:rFonts w:ascii="Garamond" w:hAnsi="Garamond"/>
          <w:lang w:val="en-CA"/>
        </w:rPr>
        <w:t xml:space="preserve">the Supreme Court has undergone significant changes in its approach to </w:t>
      </w:r>
      <w:r w:rsidR="006112D1">
        <w:rPr>
          <w:rFonts w:ascii="Garamond" w:hAnsi="Garamond"/>
          <w:i/>
          <w:lang w:val="en-CA"/>
        </w:rPr>
        <w:t>Charter</w:t>
      </w:r>
      <w:r w:rsidR="006112D1">
        <w:rPr>
          <w:rFonts w:ascii="Garamond" w:hAnsi="Garamond"/>
          <w:lang w:val="en-CA"/>
        </w:rPr>
        <w:t xml:space="preserve"> litigation, our results </w:t>
      </w:r>
      <w:r w:rsidR="00B61012">
        <w:rPr>
          <w:rFonts w:ascii="Garamond" w:hAnsi="Garamond"/>
          <w:lang w:val="en-CA"/>
        </w:rPr>
        <w:t xml:space="preserve">indicate </w:t>
      </w:r>
      <w:r w:rsidR="006112D1">
        <w:rPr>
          <w:rFonts w:ascii="Garamond" w:hAnsi="Garamond"/>
          <w:lang w:val="en-CA"/>
        </w:rPr>
        <w:t xml:space="preserve">that the Canadian media has remained </w:t>
      </w:r>
      <w:r w:rsidR="00F469D3">
        <w:rPr>
          <w:rFonts w:ascii="Garamond" w:hAnsi="Garamond"/>
          <w:lang w:val="en-CA"/>
        </w:rPr>
        <w:t xml:space="preserve">largely </w:t>
      </w:r>
      <w:r w:rsidR="006112D1">
        <w:rPr>
          <w:rFonts w:ascii="Garamond" w:hAnsi="Garamond"/>
          <w:lang w:val="en-CA"/>
        </w:rPr>
        <w:t xml:space="preserve">unchanged in its approach to covering the Court. </w:t>
      </w:r>
    </w:p>
    <w:p w14:paraId="07B34783" w14:textId="6368594B" w:rsidR="00141D0F" w:rsidRDefault="00141D0F" w:rsidP="00141D0F">
      <w:pPr>
        <w:spacing w:line="360" w:lineRule="auto"/>
        <w:ind w:firstLine="720"/>
        <w:jc w:val="both"/>
        <w:rPr>
          <w:rFonts w:ascii="Garamond" w:hAnsi="Garamond"/>
          <w:lang w:val="en-CA"/>
        </w:rPr>
      </w:pPr>
      <w:r>
        <w:rPr>
          <w:rFonts w:ascii="Garamond" w:hAnsi="Garamond"/>
          <w:lang w:val="en-CA"/>
        </w:rPr>
        <w:t>While we did find increases in all three of the frames considered here (medical, legal, political)</w:t>
      </w:r>
      <w:r w:rsidRPr="00291EB8">
        <w:rPr>
          <w:rFonts w:ascii="Garamond" w:hAnsi="Garamond"/>
          <w:lang w:val="en-CA"/>
        </w:rPr>
        <w:t xml:space="preserve"> </w:t>
      </w:r>
      <w:r>
        <w:rPr>
          <w:rFonts w:ascii="Garamond" w:hAnsi="Garamond"/>
          <w:lang w:val="en-CA"/>
        </w:rPr>
        <w:t xml:space="preserve">from </w:t>
      </w:r>
      <w:r w:rsidRPr="00291EB8">
        <w:rPr>
          <w:rFonts w:ascii="Garamond" w:hAnsi="Garamond"/>
          <w:i/>
          <w:lang w:val="en-CA"/>
        </w:rPr>
        <w:t>Rodriguez</w:t>
      </w:r>
      <w:r>
        <w:rPr>
          <w:rFonts w:ascii="Garamond" w:hAnsi="Garamond"/>
          <w:i/>
          <w:lang w:val="en-CA"/>
        </w:rPr>
        <w:t xml:space="preserve"> </w:t>
      </w:r>
      <w:r>
        <w:rPr>
          <w:rFonts w:ascii="Garamond" w:hAnsi="Garamond"/>
          <w:lang w:val="en-CA"/>
        </w:rPr>
        <w:t>to</w:t>
      </w:r>
      <w:r w:rsidRPr="00291EB8">
        <w:rPr>
          <w:rFonts w:ascii="Garamond" w:hAnsi="Garamond"/>
          <w:lang w:val="en-CA"/>
        </w:rPr>
        <w:t xml:space="preserve"> </w:t>
      </w:r>
      <w:r w:rsidRPr="00291EB8">
        <w:rPr>
          <w:rFonts w:ascii="Garamond" w:hAnsi="Garamond"/>
          <w:i/>
          <w:lang w:val="en-CA"/>
        </w:rPr>
        <w:t>Carter</w:t>
      </w:r>
      <w:r w:rsidRPr="00291EB8">
        <w:rPr>
          <w:rFonts w:ascii="Garamond" w:hAnsi="Garamond"/>
          <w:lang w:val="en-CA"/>
        </w:rPr>
        <w:t>, the differences are relatively</w:t>
      </w:r>
      <w:r>
        <w:rPr>
          <w:rFonts w:ascii="Garamond" w:hAnsi="Garamond"/>
          <w:lang w:val="en-CA"/>
        </w:rPr>
        <w:t xml:space="preserve"> small and </w:t>
      </w:r>
      <w:r w:rsidR="00F469D3">
        <w:rPr>
          <w:rFonts w:ascii="Garamond" w:hAnsi="Garamond"/>
          <w:lang w:val="en-CA"/>
        </w:rPr>
        <w:t xml:space="preserve">again, </w:t>
      </w:r>
      <w:r>
        <w:rPr>
          <w:rFonts w:ascii="Garamond" w:hAnsi="Garamond"/>
          <w:lang w:val="en-CA"/>
        </w:rPr>
        <w:t>do not</w:t>
      </w:r>
      <w:r w:rsidRPr="00291EB8">
        <w:rPr>
          <w:rFonts w:ascii="Garamond" w:hAnsi="Garamond"/>
          <w:lang w:val="en-CA"/>
        </w:rPr>
        <w:t xml:space="preserve"> suggest that </w:t>
      </w:r>
      <w:r>
        <w:rPr>
          <w:rFonts w:ascii="Garamond" w:hAnsi="Garamond"/>
          <w:lang w:val="en-CA"/>
        </w:rPr>
        <w:t xml:space="preserve">media </w:t>
      </w:r>
      <w:r w:rsidRPr="00291EB8">
        <w:rPr>
          <w:rFonts w:ascii="Garamond" w:hAnsi="Garamond"/>
          <w:lang w:val="en-CA"/>
        </w:rPr>
        <w:t>coverage has</w:t>
      </w:r>
      <w:r>
        <w:rPr>
          <w:rFonts w:ascii="Garamond" w:hAnsi="Garamond"/>
          <w:lang w:val="en-CA"/>
        </w:rPr>
        <w:t xml:space="preserve"> changed </w:t>
      </w:r>
      <w:r w:rsidR="00614FB4">
        <w:rPr>
          <w:rFonts w:ascii="Garamond" w:hAnsi="Garamond"/>
          <w:lang w:val="en-CA"/>
        </w:rPr>
        <w:t xml:space="preserve">substantively </w:t>
      </w:r>
      <w:r>
        <w:rPr>
          <w:rFonts w:ascii="Garamond" w:hAnsi="Garamond"/>
          <w:lang w:val="en-CA"/>
        </w:rPr>
        <w:t>over time. What arguably stands out most</w:t>
      </w:r>
      <w:r w:rsidR="00932AAE">
        <w:rPr>
          <w:rFonts w:ascii="Garamond" w:hAnsi="Garamond"/>
          <w:lang w:val="en-CA"/>
        </w:rPr>
        <w:t xml:space="preserve"> from the media analysis undertaken here</w:t>
      </w:r>
      <w:r>
        <w:rPr>
          <w:rFonts w:ascii="Garamond" w:hAnsi="Garamond"/>
          <w:lang w:val="en-CA"/>
        </w:rPr>
        <w:t xml:space="preserve"> is the increase in media frames for both </w:t>
      </w:r>
      <w:r w:rsidRPr="00C36679">
        <w:rPr>
          <w:rFonts w:ascii="Garamond" w:hAnsi="Garamond"/>
          <w:i/>
          <w:lang w:val="en-CA"/>
        </w:rPr>
        <w:t>Rodriguez</w:t>
      </w:r>
      <w:r>
        <w:rPr>
          <w:rFonts w:ascii="Garamond" w:hAnsi="Garamond"/>
          <w:lang w:val="en-CA"/>
        </w:rPr>
        <w:t xml:space="preserve"> and </w:t>
      </w:r>
      <w:r w:rsidRPr="00C36679">
        <w:rPr>
          <w:rFonts w:ascii="Garamond" w:hAnsi="Garamond"/>
          <w:i/>
          <w:lang w:val="en-CA"/>
        </w:rPr>
        <w:t>Carter</w:t>
      </w:r>
      <w:r>
        <w:rPr>
          <w:rFonts w:ascii="Garamond" w:hAnsi="Garamond"/>
          <w:lang w:val="en-CA"/>
        </w:rPr>
        <w:t xml:space="preserve"> after the Supreme Court rendered its decisions, which is consistent </w:t>
      </w:r>
      <w:r w:rsidR="00F1291C">
        <w:rPr>
          <w:rFonts w:ascii="Garamond" w:hAnsi="Garamond"/>
          <w:lang w:val="en-CA"/>
        </w:rPr>
        <w:t xml:space="preserve">with </w:t>
      </w:r>
      <w:r>
        <w:rPr>
          <w:rFonts w:ascii="Garamond" w:hAnsi="Garamond"/>
          <w:lang w:val="en-CA"/>
        </w:rPr>
        <w:t xml:space="preserve">previous findings on media coverage of the Supreme Court </w:t>
      </w:r>
      <w:r>
        <w:rPr>
          <w:rFonts w:ascii="Garamond" w:hAnsi="Garamond"/>
          <w:lang w:val="en-CA"/>
        </w:rPr>
        <w:fldChar w:fldCharType="begin"/>
      </w:r>
      <w:r w:rsidR="00CF4D12">
        <w:rPr>
          <w:rFonts w:ascii="Garamond" w:hAnsi="Garamond"/>
          <w:lang w:val="en-CA"/>
        </w:rPr>
        <w:instrText xml:space="preserve"> ADDIN ZOTERO_ITEM CSL_CITATION {"citationID":"oztxXt8e","properties":{"formattedCitation":"(Sauvageau, Schneiderman, and Taras 2006; Macfarlane 2008)","plainCitation":"(Sauvageau, Schneiderman, and Taras 2006; Macfarlane 2008)"},"citationItems":[{"id":249,"uris":["http://zotero.org/users/2627252/items/W59HPF4I"],"uri":["http://zotero.org/users/2627252/items/W59HPF4I"],"itemData":{"id":249,"type":"book","title":"The last word: media coverage of the Supreme Court of Canada","publisher":"UBC Press","publisher-place":"Vancouver [B.C.]","source":"Open WorldCat","event-place":"Vancouver [B.C.]","URL":"http://www.deslibris.ca/ID/404270","ISBN":"978-0-7748-1243-6","shortTitle":"The last word","language":"English","author":[{"family":"Sauvageau","given":"Florian"},{"family":"Schneiderman","given":"David"},{"family":"Taras","given":"David"}],"issued":{"date-parts":[["2006"]]},"accessed":{"date-parts":[["2016",5,20]]}}},{"id":130,"uris":["http://zotero.org/users/2627252/items/4T7TVRZK"],"uri":["http://zotero.org/users/2627252/items/4T7TVRZK"],"itemData":{"id":130,"type":"article-journal","title":"Terms of Entitlement: Is there a Distinctly Canadian “Rights Talk”?","container-title":"Canadian Journal of Political Science","page":"303–328","volume":"41","issue":"02","source":"Google Scholar","shortTitle":"Terms of Entitlement","author":[{"family":"Macfarlane","given":"Emmett"}],"issued":{"date-parts":[["2008"]]}}}],"schema":"https://github.com/citation-style-language/schema/raw/master/csl-citation.json"} </w:instrText>
      </w:r>
      <w:r>
        <w:rPr>
          <w:rFonts w:ascii="Garamond" w:hAnsi="Garamond"/>
          <w:lang w:val="en-CA"/>
        </w:rPr>
        <w:fldChar w:fldCharType="separate"/>
      </w:r>
      <w:r w:rsidR="00CF4D12">
        <w:rPr>
          <w:rFonts w:ascii="Garamond" w:hAnsi="Garamond"/>
          <w:noProof/>
          <w:lang w:val="en-CA"/>
        </w:rPr>
        <w:t>(Sauvageau, Schneiderman, and Taras 2006; Macfarlane 2008)</w:t>
      </w:r>
      <w:r>
        <w:rPr>
          <w:rFonts w:ascii="Garamond" w:hAnsi="Garamond"/>
          <w:lang w:val="en-CA"/>
        </w:rPr>
        <w:fldChar w:fldCharType="end"/>
      </w:r>
      <w:r>
        <w:rPr>
          <w:rFonts w:ascii="Garamond" w:hAnsi="Garamond"/>
          <w:lang w:val="en-CA"/>
        </w:rPr>
        <w:t xml:space="preserve">. Despite differences in the Supreme Court’s use of evidence and reasoning in these two cases, both </w:t>
      </w:r>
      <w:r w:rsidR="00932AAE">
        <w:rPr>
          <w:rFonts w:ascii="Garamond" w:hAnsi="Garamond"/>
          <w:lang w:val="en-CA"/>
        </w:rPr>
        <w:t xml:space="preserve">periods saw an increase in political frames after the Court’s decision was </w:t>
      </w:r>
      <w:commentRangeStart w:id="288"/>
      <w:commentRangeStart w:id="289"/>
      <w:r w:rsidR="00932AAE">
        <w:rPr>
          <w:rFonts w:ascii="Garamond" w:hAnsi="Garamond"/>
          <w:lang w:val="en-CA"/>
        </w:rPr>
        <w:t>rendered</w:t>
      </w:r>
      <w:commentRangeEnd w:id="288"/>
      <w:r w:rsidR="00A1323C">
        <w:rPr>
          <w:rStyle w:val="CommentReference"/>
        </w:rPr>
        <w:commentReference w:id="288"/>
      </w:r>
      <w:commentRangeEnd w:id="289"/>
      <w:r w:rsidR="00E915F4">
        <w:rPr>
          <w:rStyle w:val="CommentReference"/>
        </w:rPr>
        <w:commentReference w:id="289"/>
      </w:r>
      <w:r w:rsidR="00932AAE">
        <w:rPr>
          <w:rFonts w:ascii="Garamond" w:hAnsi="Garamond"/>
          <w:lang w:val="en-CA"/>
        </w:rPr>
        <w:t xml:space="preserve">. </w:t>
      </w:r>
    </w:p>
    <w:p w14:paraId="02F232A6" w14:textId="5B6CF46B" w:rsidR="00932AAE" w:rsidRDefault="003A07B4" w:rsidP="00141D0F">
      <w:pPr>
        <w:spacing w:line="360" w:lineRule="auto"/>
        <w:ind w:firstLine="720"/>
        <w:jc w:val="both"/>
        <w:rPr>
          <w:rFonts w:ascii="Garamond" w:hAnsi="Garamond"/>
          <w:lang w:val="en-CA"/>
        </w:rPr>
      </w:pPr>
      <w:r>
        <w:rPr>
          <w:rFonts w:ascii="Garamond" w:hAnsi="Garamond"/>
          <w:lang w:val="en-CA"/>
        </w:rPr>
        <w:t xml:space="preserve">This study also makes a </w:t>
      </w:r>
      <w:r w:rsidR="00932AAE">
        <w:rPr>
          <w:rFonts w:ascii="Garamond" w:hAnsi="Garamond"/>
          <w:lang w:val="en-CA"/>
        </w:rPr>
        <w:t xml:space="preserve">methodological contribution to the study of political </w:t>
      </w:r>
      <w:commentRangeStart w:id="290"/>
      <w:r w:rsidR="00932AAE">
        <w:rPr>
          <w:rFonts w:ascii="Garamond" w:hAnsi="Garamond"/>
          <w:lang w:val="en-CA"/>
        </w:rPr>
        <w:t>communication</w:t>
      </w:r>
      <w:commentRangeEnd w:id="290"/>
      <w:r w:rsidR="001763FD">
        <w:rPr>
          <w:rStyle w:val="CommentReference"/>
        </w:rPr>
        <w:commentReference w:id="290"/>
      </w:r>
      <w:r w:rsidR="00932AAE">
        <w:rPr>
          <w:rFonts w:ascii="Garamond" w:hAnsi="Garamond"/>
          <w:lang w:val="en-CA"/>
        </w:rPr>
        <w:t xml:space="preserve"> and Canadian courts. While there is a developed body of </w:t>
      </w:r>
      <w:r w:rsidR="00932AAE" w:rsidRPr="00932AAE">
        <w:rPr>
          <w:rFonts w:ascii="Garamond" w:hAnsi="Garamond"/>
          <w:lang w:val="en-CA"/>
        </w:rPr>
        <w:t xml:space="preserve">research </w:t>
      </w:r>
      <w:r w:rsidR="00932AAE">
        <w:rPr>
          <w:rFonts w:ascii="Garamond" w:hAnsi="Garamond"/>
          <w:lang w:val="en-CA"/>
        </w:rPr>
        <w:t xml:space="preserve">that </w:t>
      </w:r>
      <w:r w:rsidR="00932AAE" w:rsidRPr="00932AAE">
        <w:rPr>
          <w:rFonts w:ascii="Garamond" w:hAnsi="Garamond"/>
          <w:lang w:val="en-CA"/>
        </w:rPr>
        <w:t xml:space="preserve">has looked at how </w:t>
      </w:r>
      <w:r w:rsidR="00932AAE" w:rsidRPr="00E254E3">
        <w:rPr>
          <w:rFonts w:ascii="Garamond" w:hAnsi="Garamond"/>
          <w:i/>
          <w:lang w:val="en-CA"/>
        </w:rPr>
        <w:t>Charter</w:t>
      </w:r>
      <w:r w:rsidR="00932AAE" w:rsidRPr="00932AAE">
        <w:rPr>
          <w:rFonts w:ascii="Garamond" w:hAnsi="Garamond"/>
          <w:lang w:val="en-CA"/>
        </w:rPr>
        <w:t xml:space="preserve"> jurisprudence has developed over time and its consequences for Canadian </w:t>
      </w:r>
      <w:r w:rsidR="00932AAE">
        <w:rPr>
          <w:rFonts w:ascii="Garamond" w:hAnsi="Garamond"/>
          <w:lang w:val="en-CA"/>
        </w:rPr>
        <w:t xml:space="preserve">governance and policy making, there have been far fewer studies </w:t>
      </w:r>
      <w:r w:rsidR="00932AAE" w:rsidRPr="00932AAE">
        <w:rPr>
          <w:rFonts w:ascii="Garamond" w:hAnsi="Garamond"/>
          <w:lang w:val="en-CA"/>
        </w:rPr>
        <w:t xml:space="preserve">focussed on how these Supreme Court decisions are </w:t>
      </w:r>
      <w:r w:rsidR="00932AAE">
        <w:rPr>
          <w:rFonts w:ascii="Garamond" w:hAnsi="Garamond"/>
          <w:lang w:val="en-CA"/>
        </w:rPr>
        <w:t>communicated by</w:t>
      </w:r>
      <w:r w:rsidR="00932AAE" w:rsidRPr="00932AAE">
        <w:rPr>
          <w:rFonts w:ascii="Garamond" w:hAnsi="Garamond"/>
          <w:lang w:val="en-CA"/>
        </w:rPr>
        <w:t xml:space="preserve"> the media and none </w:t>
      </w:r>
      <w:r w:rsidR="00E254E3">
        <w:rPr>
          <w:rFonts w:ascii="Garamond" w:hAnsi="Garamond"/>
          <w:lang w:val="en-CA"/>
        </w:rPr>
        <w:t xml:space="preserve">that </w:t>
      </w:r>
      <w:r w:rsidR="00932AAE" w:rsidRPr="00932AAE">
        <w:rPr>
          <w:rFonts w:ascii="Garamond" w:hAnsi="Garamond"/>
          <w:lang w:val="en-CA"/>
        </w:rPr>
        <w:t>have considered</w:t>
      </w:r>
      <w:r>
        <w:rPr>
          <w:rFonts w:ascii="Garamond" w:hAnsi="Garamond"/>
          <w:lang w:val="en-CA"/>
        </w:rPr>
        <w:t xml:space="preserve"> what changes, if any, have occurred over time</w:t>
      </w:r>
      <w:r w:rsidR="00932AAE" w:rsidRPr="00932AAE">
        <w:rPr>
          <w:rFonts w:ascii="Garamond" w:hAnsi="Garamond"/>
          <w:lang w:val="en-CA"/>
        </w:rPr>
        <w:t xml:space="preserve">. </w:t>
      </w:r>
      <w:r w:rsidR="00E254E3">
        <w:rPr>
          <w:rFonts w:ascii="Garamond" w:hAnsi="Garamond"/>
          <w:lang w:val="en-CA"/>
        </w:rPr>
        <w:t xml:space="preserve">The use of automated content analysis makes this kind of longitudinal media analysis more practicable and can allow us to identify trends that </w:t>
      </w:r>
      <w:r w:rsidR="006F5664">
        <w:rPr>
          <w:rFonts w:ascii="Garamond" w:hAnsi="Garamond"/>
          <w:lang w:val="en-CA"/>
        </w:rPr>
        <w:t>may</w:t>
      </w:r>
      <w:r w:rsidR="00E254E3">
        <w:rPr>
          <w:rFonts w:ascii="Garamond" w:hAnsi="Garamond"/>
          <w:lang w:val="en-CA"/>
        </w:rPr>
        <w:t xml:space="preserve"> </w:t>
      </w:r>
      <w:del w:id="291" w:author="Mark Taylor Daku, Mr" w:date="2016-06-03T07:06:00Z">
        <w:r w:rsidR="00E254E3" w:rsidDel="00E915F4">
          <w:rPr>
            <w:rFonts w:ascii="Garamond" w:hAnsi="Garamond"/>
            <w:lang w:val="en-CA"/>
          </w:rPr>
          <w:delText xml:space="preserve">not </w:delText>
        </w:r>
      </w:del>
      <w:r w:rsidR="00E254E3">
        <w:rPr>
          <w:rFonts w:ascii="Garamond" w:hAnsi="Garamond"/>
          <w:lang w:val="en-CA"/>
        </w:rPr>
        <w:t>otherwise</w:t>
      </w:r>
      <w:r w:rsidR="001156DA">
        <w:rPr>
          <w:rFonts w:ascii="Garamond" w:hAnsi="Garamond"/>
          <w:lang w:val="en-CA"/>
        </w:rPr>
        <w:t xml:space="preserve"> go undetected</w:t>
      </w:r>
      <w:r w:rsidR="00E254E3">
        <w:rPr>
          <w:rFonts w:ascii="Garamond" w:hAnsi="Garamond"/>
          <w:lang w:val="en-CA"/>
        </w:rPr>
        <w:t>. Moving forward, findings from this study suggest that closer attention should be paid</w:t>
      </w:r>
      <w:r w:rsidR="006F5664">
        <w:rPr>
          <w:rFonts w:ascii="Garamond" w:hAnsi="Garamond"/>
          <w:lang w:val="en-CA"/>
        </w:rPr>
        <w:t xml:space="preserve"> to possible differences in national versus local media. The limitations of </w:t>
      </w:r>
      <w:r w:rsidR="009D63BA">
        <w:rPr>
          <w:rFonts w:ascii="Garamond" w:hAnsi="Garamond"/>
          <w:lang w:val="en-CA"/>
        </w:rPr>
        <w:t>th</w:t>
      </w:r>
      <w:r w:rsidR="005B03B6">
        <w:rPr>
          <w:rFonts w:ascii="Garamond" w:hAnsi="Garamond"/>
          <w:lang w:val="en-CA"/>
        </w:rPr>
        <w:t>e present</w:t>
      </w:r>
      <w:r w:rsidR="009D63BA">
        <w:rPr>
          <w:rFonts w:ascii="Garamond" w:hAnsi="Garamond"/>
          <w:lang w:val="en-CA"/>
        </w:rPr>
        <w:t xml:space="preserve"> </w:t>
      </w:r>
      <w:r w:rsidR="006F5664">
        <w:rPr>
          <w:rFonts w:ascii="Garamond" w:hAnsi="Garamond"/>
          <w:lang w:val="en-CA"/>
        </w:rPr>
        <w:t>analysis</w:t>
      </w:r>
      <w:r w:rsidR="009D63BA">
        <w:rPr>
          <w:rFonts w:ascii="Garamond" w:hAnsi="Garamond"/>
          <w:lang w:val="en-CA"/>
        </w:rPr>
        <w:t xml:space="preserve"> </w:t>
      </w:r>
      <w:r w:rsidR="006F5664">
        <w:rPr>
          <w:rFonts w:ascii="Garamond" w:hAnsi="Garamond"/>
          <w:lang w:val="en-CA"/>
        </w:rPr>
        <w:t xml:space="preserve">also prompt questions for future study. While </w:t>
      </w:r>
      <w:r w:rsidR="002369F1">
        <w:rPr>
          <w:rFonts w:ascii="Garamond" w:hAnsi="Garamond"/>
          <w:lang w:val="en-CA"/>
        </w:rPr>
        <w:t xml:space="preserve">we do not find </w:t>
      </w:r>
      <w:r w:rsidR="003606FF">
        <w:rPr>
          <w:rFonts w:ascii="Garamond" w:hAnsi="Garamond"/>
          <w:lang w:val="en-CA"/>
        </w:rPr>
        <w:t xml:space="preserve">substantive </w:t>
      </w:r>
      <w:r w:rsidR="006F5664">
        <w:rPr>
          <w:rFonts w:ascii="Garamond" w:hAnsi="Garamond"/>
          <w:lang w:val="en-CA"/>
        </w:rPr>
        <w:t xml:space="preserve">differences in </w:t>
      </w:r>
      <w:r w:rsidR="009D63BA">
        <w:rPr>
          <w:rFonts w:ascii="Garamond" w:hAnsi="Garamond"/>
          <w:lang w:val="en-CA"/>
        </w:rPr>
        <w:t xml:space="preserve">framing </w:t>
      </w:r>
      <w:r w:rsidR="006F5664">
        <w:rPr>
          <w:rFonts w:ascii="Garamond" w:hAnsi="Garamond"/>
          <w:lang w:val="en-CA"/>
        </w:rPr>
        <w:t xml:space="preserve">between </w:t>
      </w:r>
      <w:r w:rsidR="006F5664" w:rsidRPr="006F5664">
        <w:rPr>
          <w:rFonts w:ascii="Garamond" w:hAnsi="Garamond"/>
          <w:i/>
          <w:lang w:val="en-CA"/>
        </w:rPr>
        <w:t>Rodriguez</w:t>
      </w:r>
      <w:r w:rsidR="006F5664">
        <w:rPr>
          <w:rFonts w:ascii="Garamond" w:hAnsi="Garamond"/>
          <w:lang w:val="en-CA"/>
        </w:rPr>
        <w:t xml:space="preserve"> and </w:t>
      </w:r>
      <w:r w:rsidR="006F5664" w:rsidRPr="006F5664">
        <w:rPr>
          <w:rFonts w:ascii="Garamond" w:hAnsi="Garamond"/>
          <w:i/>
          <w:lang w:val="en-CA"/>
        </w:rPr>
        <w:t>Carter</w:t>
      </w:r>
      <w:r w:rsidR="006F5664">
        <w:rPr>
          <w:rFonts w:ascii="Garamond" w:hAnsi="Garamond"/>
          <w:lang w:val="en-CA"/>
        </w:rPr>
        <w:t xml:space="preserve">, this type of automated </w:t>
      </w:r>
      <w:r w:rsidR="00C33D94">
        <w:rPr>
          <w:rFonts w:ascii="Garamond" w:hAnsi="Garamond"/>
          <w:lang w:val="en-CA"/>
        </w:rPr>
        <w:t xml:space="preserve">approach </w:t>
      </w:r>
      <w:r w:rsidR="006F5664">
        <w:rPr>
          <w:rFonts w:ascii="Garamond" w:hAnsi="Garamond"/>
          <w:lang w:val="en-CA"/>
        </w:rPr>
        <w:t xml:space="preserve">cannot address </w:t>
      </w:r>
      <w:r w:rsidR="00C33D94">
        <w:rPr>
          <w:rFonts w:ascii="Garamond" w:hAnsi="Garamond"/>
          <w:lang w:val="en-CA"/>
        </w:rPr>
        <w:t xml:space="preserve">some of </w:t>
      </w:r>
      <w:r w:rsidR="006F5664">
        <w:rPr>
          <w:rFonts w:ascii="Garamond" w:hAnsi="Garamond"/>
          <w:lang w:val="en-CA"/>
        </w:rPr>
        <w:t xml:space="preserve">the nuances of media </w:t>
      </w:r>
      <w:r w:rsidR="00C33D94">
        <w:rPr>
          <w:rFonts w:ascii="Garamond" w:hAnsi="Garamond"/>
          <w:lang w:val="en-CA"/>
        </w:rPr>
        <w:t>coverage</w:t>
      </w:r>
      <w:r w:rsidR="002369F1">
        <w:rPr>
          <w:rFonts w:ascii="Garamond" w:hAnsi="Garamond"/>
          <w:lang w:val="en-CA"/>
        </w:rPr>
        <w:t>.</w:t>
      </w:r>
      <w:r w:rsidR="00C33D94">
        <w:rPr>
          <w:rFonts w:ascii="Garamond" w:hAnsi="Garamond"/>
          <w:lang w:val="en-CA"/>
        </w:rPr>
        <w:t xml:space="preserve"> </w:t>
      </w:r>
      <w:commentRangeStart w:id="292"/>
      <w:r w:rsidR="00C33D94">
        <w:rPr>
          <w:rFonts w:ascii="Garamond" w:hAnsi="Garamond"/>
          <w:lang w:val="en-CA"/>
        </w:rPr>
        <w:t>In particular, it would be useful to undertake a manual analysis to consider to what extent, if at all, the media make explicit reference to social science evidence in their co</w:t>
      </w:r>
      <w:r w:rsidR="004D2098">
        <w:rPr>
          <w:rFonts w:ascii="Garamond" w:hAnsi="Garamond"/>
          <w:lang w:val="en-CA"/>
        </w:rPr>
        <w:t xml:space="preserve">verage of doctor-assisted death, which </w:t>
      </w:r>
      <w:r w:rsidR="000B4D3A">
        <w:rPr>
          <w:rFonts w:ascii="Garamond" w:hAnsi="Garamond"/>
          <w:lang w:val="en-CA"/>
        </w:rPr>
        <w:t>could further build on this area of study</w:t>
      </w:r>
      <w:commentRangeEnd w:id="292"/>
      <w:r w:rsidR="00E915F4">
        <w:rPr>
          <w:rStyle w:val="CommentReference"/>
        </w:rPr>
        <w:commentReference w:id="292"/>
      </w:r>
      <w:r w:rsidR="000B4D3A">
        <w:rPr>
          <w:rFonts w:ascii="Garamond" w:hAnsi="Garamond"/>
          <w:lang w:val="en-CA"/>
        </w:rPr>
        <w:t xml:space="preserve">. </w:t>
      </w:r>
      <w:r w:rsidR="005B03B6">
        <w:rPr>
          <w:rFonts w:ascii="Garamond" w:hAnsi="Garamond"/>
          <w:lang w:val="en-CA"/>
        </w:rPr>
        <w:t>Furthermore, future research could attempt to investigate the quality of the coverage provided by the media. Does the media provide an important accountability function by scrutinizing the Court’s decisions? Or is this contribution limited by the reliance on political framing by journalists and the unique difficulties in reporting on the Canadian Supreme Court?</w:t>
      </w:r>
    </w:p>
    <w:p w14:paraId="7A19ED9F" w14:textId="4FBDE4DF" w:rsidR="00C727C2" w:rsidRDefault="00C727C2">
      <w:pPr>
        <w:rPr>
          <w:rFonts w:ascii="Garamond" w:hAnsi="Garamond"/>
          <w:b/>
        </w:rPr>
      </w:pPr>
      <w:r>
        <w:rPr>
          <w:rFonts w:ascii="Garamond" w:hAnsi="Garamond"/>
          <w:b/>
        </w:rPr>
        <w:br w:type="page"/>
      </w:r>
    </w:p>
    <w:p w14:paraId="1E8B99B4" w14:textId="6C4325F8" w:rsidR="00C727C2" w:rsidRPr="00E70FE4" w:rsidRDefault="00C727C2" w:rsidP="003A200B">
      <w:pPr>
        <w:spacing w:line="360" w:lineRule="auto"/>
        <w:rPr>
          <w:rFonts w:ascii="Garamond" w:hAnsi="Garamond"/>
          <w:b/>
        </w:rPr>
      </w:pPr>
      <w:r>
        <w:rPr>
          <w:rFonts w:ascii="Garamond" w:hAnsi="Garamond"/>
          <w:b/>
        </w:rPr>
        <w:t>Figure 1 Overall media coverage of doctor-assisted death</w:t>
      </w:r>
    </w:p>
    <w:p w14:paraId="671496F3" w14:textId="3A32E6D3" w:rsidR="00C727C2" w:rsidRDefault="00BC5186" w:rsidP="00E70FE4">
      <w:pPr>
        <w:spacing w:line="360" w:lineRule="auto"/>
        <w:rPr>
          <w:rFonts w:ascii="Garamond" w:hAnsi="Garamond"/>
          <w:b/>
        </w:rPr>
      </w:pPr>
      <w:ins w:id="293" w:author="Mark Taylor Daku, Mr" w:date="2016-06-14T12:02:00Z">
        <w:r>
          <w:rPr>
            <w:rFonts w:ascii="Garamond" w:hAnsi="Garamond"/>
            <w:b/>
            <w:noProof/>
          </w:rPr>
          <w:drawing>
            <wp:inline distT="0" distB="0" distL="0" distR="0" wp14:anchorId="416CE2A4" wp14:editId="2C4FE3FC">
              <wp:extent cx="5939790" cy="4321175"/>
              <wp:effectExtent l="0" t="0" r="3810" b="0"/>
              <wp:docPr id="3" name="Picture 3" descr="../Stata/scc-graphs/overall-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a/scc-graphs/overall-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4321175"/>
                      </a:xfrm>
                      <a:prstGeom prst="rect">
                        <a:avLst/>
                      </a:prstGeom>
                      <a:noFill/>
                      <a:ln>
                        <a:noFill/>
                      </a:ln>
                    </pic:spPr>
                  </pic:pic>
                </a:graphicData>
              </a:graphic>
            </wp:inline>
          </w:drawing>
        </w:r>
      </w:ins>
    </w:p>
    <w:p w14:paraId="596C79C2" w14:textId="77777777" w:rsidR="00C727C2" w:rsidRDefault="00C727C2" w:rsidP="00E70FE4">
      <w:pPr>
        <w:spacing w:line="360" w:lineRule="auto"/>
        <w:rPr>
          <w:rFonts w:ascii="Garamond" w:hAnsi="Garamond"/>
          <w:b/>
        </w:rPr>
      </w:pPr>
    </w:p>
    <w:p w14:paraId="44FE308C" w14:textId="77777777" w:rsidR="00C727C2" w:rsidRDefault="00C727C2">
      <w:pPr>
        <w:rPr>
          <w:rFonts w:ascii="Garamond" w:hAnsi="Garamond"/>
          <w:b/>
        </w:rPr>
      </w:pPr>
      <w:r>
        <w:rPr>
          <w:rFonts w:ascii="Garamond" w:hAnsi="Garamond"/>
          <w:b/>
        </w:rPr>
        <w:br w:type="page"/>
      </w:r>
    </w:p>
    <w:p w14:paraId="1F32AC9E" w14:textId="7808E8A0" w:rsidR="00C727C2" w:rsidRDefault="00C727C2" w:rsidP="00E70FE4">
      <w:pPr>
        <w:spacing w:line="360" w:lineRule="auto"/>
        <w:rPr>
          <w:rFonts w:ascii="Garamond" w:hAnsi="Garamond"/>
          <w:b/>
        </w:rPr>
      </w:pPr>
      <w:r>
        <w:rPr>
          <w:rFonts w:ascii="Garamond" w:hAnsi="Garamond"/>
          <w:b/>
        </w:rPr>
        <w:t xml:space="preserve">Figure 2 Media coverage </w:t>
      </w:r>
      <w:r w:rsidR="0045187C">
        <w:rPr>
          <w:rFonts w:ascii="Garamond" w:hAnsi="Garamond"/>
          <w:b/>
        </w:rPr>
        <w:t xml:space="preserve">of doctor-assisted death, </w:t>
      </w:r>
      <w:r>
        <w:rPr>
          <w:rFonts w:ascii="Garamond" w:hAnsi="Garamond"/>
          <w:b/>
        </w:rPr>
        <w:t>before and after Supreme Court decision</w:t>
      </w:r>
      <w:r w:rsidR="0045187C">
        <w:rPr>
          <w:rFonts w:ascii="Garamond" w:hAnsi="Garamond"/>
          <w:b/>
        </w:rPr>
        <w:t>s</w:t>
      </w:r>
    </w:p>
    <w:p w14:paraId="110C1F22" w14:textId="00897DE8" w:rsidR="00C727C2" w:rsidRDefault="00BC5186" w:rsidP="00E70FE4">
      <w:pPr>
        <w:spacing w:line="360" w:lineRule="auto"/>
        <w:rPr>
          <w:rFonts w:ascii="Garamond" w:hAnsi="Garamond"/>
          <w:b/>
        </w:rPr>
      </w:pPr>
      <w:ins w:id="294" w:author="Mark Taylor Daku, Mr" w:date="2016-06-14T12:03:00Z">
        <w:r>
          <w:rPr>
            <w:rFonts w:ascii="Garamond" w:hAnsi="Garamond"/>
            <w:b/>
            <w:noProof/>
          </w:rPr>
          <w:drawing>
            <wp:inline distT="0" distB="0" distL="0" distR="0" wp14:anchorId="72E78C6F" wp14:editId="2D300110">
              <wp:extent cx="5939790" cy="4321175"/>
              <wp:effectExtent l="0" t="0" r="3810" b="0"/>
              <wp:docPr id="5" name="Picture 5" descr="../Stata/scc-graphs/overall-by-decision-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a/scc-graphs/overall-by-decision-ca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4321175"/>
                      </a:xfrm>
                      <a:prstGeom prst="rect">
                        <a:avLst/>
                      </a:prstGeom>
                      <a:noFill/>
                      <a:ln>
                        <a:noFill/>
                      </a:ln>
                    </pic:spPr>
                  </pic:pic>
                </a:graphicData>
              </a:graphic>
            </wp:inline>
          </w:drawing>
        </w:r>
      </w:ins>
    </w:p>
    <w:p w14:paraId="334172BA" w14:textId="5363654F" w:rsidR="00C727C2" w:rsidRDefault="00C727C2" w:rsidP="00E70FE4">
      <w:pPr>
        <w:spacing w:line="360" w:lineRule="auto"/>
        <w:rPr>
          <w:rFonts w:ascii="Garamond" w:hAnsi="Garamond"/>
          <w:i/>
        </w:rPr>
      </w:pPr>
      <w:r w:rsidRPr="00C727C2">
        <w:rPr>
          <w:rFonts w:ascii="Garamond" w:hAnsi="Garamond"/>
          <w:i/>
        </w:rPr>
        <w:t>Note: “</w:t>
      </w:r>
      <w:del w:id="295" w:author="Mark Taylor Daku, Mr" w:date="2016-06-14T12:16:00Z">
        <w:r w:rsidRPr="00C727C2" w:rsidDel="00F06741">
          <w:rPr>
            <w:rFonts w:ascii="Garamond" w:hAnsi="Garamond"/>
            <w:i/>
          </w:rPr>
          <w:delText>No</w:delText>
        </w:r>
      </w:del>
      <w:ins w:id="296" w:author="Mark Taylor Daku, Mr" w:date="2016-06-14T12:16:00Z">
        <w:r w:rsidR="00F06741">
          <w:rPr>
            <w:rFonts w:ascii="Garamond" w:hAnsi="Garamond"/>
            <w:i/>
          </w:rPr>
          <w:t>Pre</w:t>
        </w:r>
      </w:ins>
      <w:r w:rsidRPr="00C727C2">
        <w:rPr>
          <w:rFonts w:ascii="Garamond" w:hAnsi="Garamond"/>
          <w:i/>
        </w:rPr>
        <w:t>” is media coverage six months prior to decision, and “</w:t>
      </w:r>
      <w:del w:id="297" w:author="Mark Taylor Daku, Mr" w:date="2016-06-14T12:16:00Z">
        <w:r w:rsidRPr="00C727C2" w:rsidDel="00F06741">
          <w:rPr>
            <w:rFonts w:ascii="Garamond" w:hAnsi="Garamond"/>
            <w:i/>
          </w:rPr>
          <w:delText>Yes</w:delText>
        </w:r>
      </w:del>
      <w:ins w:id="298" w:author="Mark Taylor Daku, Mr" w:date="2016-06-14T12:16:00Z">
        <w:r w:rsidR="00F06741">
          <w:rPr>
            <w:rFonts w:ascii="Garamond" w:hAnsi="Garamond"/>
            <w:i/>
          </w:rPr>
          <w:t>Post</w:t>
        </w:r>
      </w:ins>
      <w:r w:rsidRPr="00C727C2">
        <w:rPr>
          <w:rFonts w:ascii="Garamond" w:hAnsi="Garamond"/>
          <w:i/>
        </w:rPr>
        <w:t>” is media coverage six months af</w:t>
      </w:r>
      <w:r>
        <w:rPr>
          <w:rFonts w:ascii="Garamond" w:hAnsi="Garamond"/>
          <w:i/>
        </w:rPr>
        <w:t>t</w:t>
      </w:r>
      <w:r w:rsidRPr="00C727C2">
        <w:rPr>
          <w:rFonts w:ascii="Garamond" w:hAnsi="Garamond"/>
          <w:i/>
        </w:rPr>
        <w:t>er decision.</w:t>
      </w:r>
    </w:p>
    <w:p w14:paraId="1EFEE672" w14:textId="77777777" w:rsidR="00C727C2" w:rsidRDefault="00C727C2">
      <w:pPr>
        <w:rPr>
          <w:rFonts w:ascii="Garamond" w:hAnsi="Garamond"/>
          <w:i/>
        </w:rPr>
      </w:pPr>
      <w:r>
        <w:rPr>
          <w:rFonts w:ascii="Garamond" w:hAnsi="Garamond"/>
          <w:i/>
        </w:rPr>
        <w:br w:type="page"/>
      </w:r>
    </w:p>
    <w:p w14:paraId="7F5785F1" w14:textId="4853B014" w:rsidR="00C727C2" w:rsidRDefault="00C727C2" w:rsidP="00E70FE4">
      <w:pPr>
        <w:spacing w:line="360" w:lineRule="auto"/>
        <w:rPr>
          <w:rFonts w:ascii="Garamond" w:hAnsi="Garamond"/>
          <w:b/>
        </w:rPr>
      </w:pPr>
      <w:r>
        <w:rPr>
          <w:rFonts w:ascii="Garamond" w:hAnsi="Garamond"/>
          <w:b/>
        </w:rPr>
        <w:t>Figure 3 Media coverage by Newspaper</w:t>
      </w:r>
    </w:p>
    <w:p w14:paraId="29F8C74C" w14:textId="115AB82F" w:rsidR="00BD13E7" w:rsidRPr="00C727C2" w:rsidRDefault="00F06741" w:rsidP="00E70FE4">
      <w:pPr>
        <w:spacing w:line="360" w:lineRule="auto"/>
        <w:rPr>
          <w:rFonts w:ascii="Garamond" w:hAnsi="Garamond"/>
          <w:i/>
        </w:rPr>
      </w:pPr>
      <w:ins w:id="299" w:author="Mark Taylor Daku, Mr" w:date="2016-06-14T12:08:00Z">
        <w:r>
          <w:rPr>
            <w:rFonts w:ascii="Garamond" w:hAnsi="Garamond"/>
            <w:i/>
            <w:noProof/>
          </w:rPr>
          <w:drawing>
            <wp:inline distT="0" distB="0" distL="0" distR="0" wp14:anchorId="383B6B79" wp14:editId="7C1E5A91">
              <wp:extent cx="5939790" cy="4321175"/>
              <wp:effectExtent l="0" t="0" r="3810" b="0"/>
              <wp:docPr id="6" name="Picture 6" descr="../Stata/scc-graphs/overall-by-case-pa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a/scc-graphs/overall-by-case-pap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4321175"/>
                      </a:xfrm>
                      <a:prstGeom prst="rect">
                        <a:avLst/>
                      </a:prstGeom>
                      <a:noFill/>
                      <a:ln>
                        <a:noFill/>
                      </a:ln>
                    </pic:spPr>
                  </pic:pic>
                </a:graphicData>
              </a:graphic>
            </wp:inline>
          </w:drawing>
        </w:r>
      </w:ins>
      <w:r w:rsidR="00BD13E7" w:rsidRPr="00C727C2">
        <w:rPr>
          <w:rFonts w:ascii="Garamond" w:hAnsi="Garamond"/>
          <w:i/>
        </w:rPr>
        <w:br w:type="page"/>
      </w:r>
    </w:p>
    <w:p w14:paraId="5119DEEA" w14:textId="68899B42" w:rsidR="00BD13E7" w:rsidRDefault="00BD13E7" w:rsidP="00BD13E7">
      <w:pPr>
        <w:spacing w:line="360" w:lineRule="auto"/>
        <w:jc w:val="center"/>
        <w:rPr>
          <w:rFonts w:ascii="Garamond" w:hAnsi="Garamond"/>
          <w:b/>
        </w:rPr>
      </w:pPr>
      <w:r>
        <w:rPr>
          <w:rFonts w:ascii="Garamond" w:hAnsi="Garamond"/>
          <w:b/>
        </w:rPr>
        <w:t>Works Cited</w:t>
      </w:r>
    </w:p>
    <w:p w14:paraId="0F7AD0D1" w14:textId="77777777" w:rsidR="006E6294" w:rsidRPr="006E6294" w:rsidRDefault="00BD13E7" w:rsidP="006E6294">
      <w:pPr>
        <w:pStyle w:val="Bibliography"/>
      </w:pPr>
      <w:r>
        <w:rPr>
          <w:b/>
        </w:rPr>
        <w:fldChar w:fldCharType="begin"/>
      </w:r>
      <w:r w:rsidR="006E6294">
        <w:rPr>
          <w:b/>
        </w:rPr>
        <w:instrText xml:space="preserve"> ADDIN ZOTERO_BIBL {"custom":[]} CSL_BIBLIOGRAPHY </w:instrText>
      </w:r>
      <w:r>
        <w:rPr>
          <w:b/>
        </w:rPr>
        <w:fldChar w:fldCharType="separate"/>
      </w:r>
      <w:r w:rsidR="006E6294" w:rsidRPr="006E6294">
        <w:t xml:space="preserve">Albaugh, Quinn, Julie Sevenans, Stuart Soroka, and Peter John Loewen. 2013. “The Automated Coding of Policy Agendas: A Dictionary-Based Approach.” In </w:t>
      </w:r>
      <w:r w:rsidR="006E6294" w:rsidRPr="006E6294">
        <w:rPr>
          <w:i/>
          <w:iCs/>
        </w:rPr>
        <w:t>6th Annual Comparative Agendas Conference, Atnwerp, Beligum</w:t>
      </w:r>
      <w:r w:rsidR="006E6294" w:rsidRPr="006E6294">
        <w:t>. http://www.lexicoder.com/docs/CAP2013v2.pdf.</w:t>
      </w:r>
    </w:p>
    <w:p w14:paraId="75A98EA8" w14:textId="77777777" w:rsidR="006E6294" w:rsidRPr="006E6294" w:rsidRDefault="006E6294" w:rsidP="006E6294">
      <w:pPr>
        <w:pStyle w:val="Bibliography"/>
      </w:pPr>
      <w:r w:rsidRPr="006E6294">
        <w:t xml:space="preserve">Arvay, Joseph J., Sheila M. Tucker, and Alison M. Latimer. 2012. “Stare Decisis and Constitutional Supremacy: Will Our Charter Past Become an Obstacle to Our Charter Future?” </w:t>
      </w:r>
      <w:r w:rsidRPr="006E6294">
        <w:rPr>
          <w:i/>
          <w:iCs/>
        </w:rPr>
        <w:t>Supreme Court Law Review</w:t>
      </w:r>
      <w:r w:rsidRPr="006E6294">
        <w:t xml:space="preserve"> 58: 61–85.</w:t>
      </w:r>
    </w:p>
    <w:p w14:paraId="04D2ADBC" w14:textId="77777777" w:rsidR="006E6294" w:rsidRPr="006E6294" w:rsidRDefault="006E6294" w:rsidP="006E6294">
      <w:pPr>
        <w:pStyle w:val="Bibliography"/>
      </w:pPr>
      <w:r w:rsidRPr="006E6294">
        <w:t xml:space="preserve">Baar, Carl. 1997. “Court Delay Data as Social Science Evidence: The Supreme Court of Canada and ‘Trial Within a Reasonable Time.’” </w:t>
      </w:r>
      <w:r w:rsidRPr="006E6294">
        <w:rPr>
          <w:i/>
          <w:iCs/>
        </w:rPr>
        <w:t>Justice System Journal</w:t>
      </w:r>
      <w:r w:rsidRPr="006E6294">
        <w:t xml:space="preserve"> 19 (2): 123–44. doi:10.1080/23277556.1997.10871255.</w:t>
      </w:r>
    </w:p>
    <w:p w14:paraId="215FAB96" w14:textId="77777777" w:rsidR="006E6294" w:rsidRPr="006E6294" w:rsidRDefault="006E6294" w:rsidP="006E6294">
      <w:pPr>
        <w:pStyle w:val="Bibliography"/>
      </w:pPr>
      <w:r w:rsidRPr="006E6294">
        <w:t xml:space="preserve">Bloodworth, Michelle. 2014. “A Fact Is a Fact Is a Fact: Stare Decisis and the Distinction Between Adjudicative and Social Facts in Bedford and Carter.” </w:t>
      </w:r>
      <w:r w:rsidRPr="006E6294">
        <w:rPr>
          <w:i/>
          <w:iCs/>
        </w:rPr>
        <w:t>National Journal of Constitutional law/Revue Nationale de Droit Constitutionnel</w:t>
      </w:r>
      <w:r w:rsidRPr="006E6294">
        <w:t xml:space="preserve"> 32 (2): 193–211.</w:t>
      </w:r>
    </w:p>
    <w:p w14:paraId="6E466C5C" w14:textId="77777777" w:rsidR="006E6294" w:rsidRPr="006E6294" w:rsidRDefault="006E6294" w:rsidP="006E6294">
      <w:pPr>
        <w:pStyle w:val="Bibliography"/>
      </w:pPr>
      <w:r w:rsidRPr="006E6294">
        <w:t>Carter v. Canada (Attorney General). 2015, 5 SCC 5. Supreme Court of Canada.</w:t>
      </w:r>
    </w:p>
    <w:p w14:paraId="1EB80195" w14:textId="77777777" w:rsidR="006E6294" w:rsidRPr="006E6294" w:rsidRDefault="006E6294" w:rsidP="006E6294">
      <w:pPr>
        <w:pStyle w:val="Bibliography"/>
      </w:pPr>
      <w:r w:rsidRPr="006E6294">
        <w:t xml:space="preserve">Choudhry, Sujit. 2006. “So What Is the Real Legacy of Oakes? Two Decades of Proportionality Analysis under the Canadian Charter’s Section 1.” </w:t>
      </w:r>
      <w:r w:rsidRPr="006E6294">
        <w:rPr>
          <w:i/>
          <w:iCs/>
        </w:rPr>
        <w:t>Two Decades of Proportionality Analysis under the Canadian Charter’s Section</w:t>
      </w:r>
      <w:r w:rsidRPr="006E6294">
        <w:t xml:space="preserve"> 1: 501–25.</w:t>
      </w:r>
    </w:p>
    <w:p w14:paraId="142163DC" w14:textId="77777777" w:rsidR="006E6294" w:rsidRPr="006E6294" w:rsidRDefault="006E6294" w:rsidP="006E6294">
      <w:pPr>
        <w:pStyle w:val="Bibliography"/>
      </w:pPr>
      <w:r w:rsidRPr="006E6294">
        <w:t xml:space="preserve">Daku, Mark, Stuart Soroka, and Lori Young. 2012. </w:t>
      </w:r>
      <w:r w:rsidRPr="006E6294">
        <w:rPr>
          <w:i/>
          <w:iCs/>
        </w:rPr>
        <w:t>Lexicoder</w:t>
      </w:r>
      <w:r w:rsidRPr="006E6294">
        <w:t xml:space="preserve"> (version 3.0). www.lexicoder.com.</w:t>
      </w:r>
    </w:p>
    <w:p w14:paraId="6000A146" w14:textId="77777777" w:rsidR="006E6294" w:rsidRPr="006E6294" w:rsidRDefault="006E6294" w:rsidP="006E6294">
      <w:pPr>
        <w:pStyle w:val="Bibliography"/>
      </w:pPr>
      <w:r w:rsidRPr="006E6294">
        <w:t xml:space="preserve">Daly, Paul. 2016. “An Age of Facts? R. v. Smith, 2015 SCC 34.” </w:t>
      </w:r>
      <w:r w:rsidRPr="006E6294">
        <w:rPr>
          <w:i/>
          <w:iCs/>
        </w:rPr>
        <w:t>Paul Daly</w:t>
      </w:r>
      <w:r w:rsidRPr="006E6294">
        <w:t>. Accessed May 13. http://www.administrativelawmatters.com/blog/2015/06/23/an-age-of-facts-r-v-smith-2015-scc-34/.</w:t>
      </w:r>
    </w:p>
    <w:p w14:paraId="1337D6AB" w14:textId="77777777" w:rsidR="006E6294" w:rsidRPr="006E6294" w:rsidRDefault="006E6294" w:rsidP="006E6294">
      <w:pPr>
        <w:pStyle w:val="Bibliography"/>
      </w:pPr>
      <w:r w:rsidRPr="006E6294">
        <w:t xml:space="preserve">Delacourt, Susan. 2000. “The Media and the Supreme Court of Canada.” In </w:t>
      </w:r>
      <w:r w:rsidRPr="006E6294">
        <w:rPr>
          <w:i/>
          <w:iCs/>
        </w:rPr>
        <w:t>Political Dispute and Judicial Review: Assessing the Work of the Supreme Court of Canada</w:t>
      </w:r>
      <w:r w:rsidRPr="006E6294">
        <w:t>, edited by Hugh Mellon and Martin Westmacott, 31–39. Scarborough: Nelson Thomson Learning.</w:t>
      </w:r>
    </w:p>
    <w:p w14:paraId="60332899" w14:textId="77777777" w:rsidR="006E6294" w:rsidRPr="006E6294" w:rsidRDefault="006E6294" w:rsidP="006E6294">
      <w:pPr>
        <w:pStyle w:val="Bibliography"/>
      </w:pPr>
      <w:r w:rsidRPr="006E6294">
        <w:t xml:space="preserve">Hausegger, Lori, Troy Q Riddell, and Matthew A Hennigar. 2015. </w:t>
      </w:r>
      <w:r w:rsidRPr="006E6294">
        <w:rPr>
          <w:i/>
          <w:iCs/>
        </w:rPr>
        <w:t>Canadian Courts: Law, Politics, and Process</w:t>
      </w:r>
      <w:r w:rsidRPr="006E6294">
        <w:t>.</w:t>
      </w:r>
    </w:p>
    <w:p w14:paraId="25A9648E" w14:textId="77777777" w:rsidR="006E6294" w:rsidRPr="006E6294" w:rsidRDefault="006E6294" w:rsidP="006E6294">
      <w:pPr>
        <w:pStyle w:val="Bibliography"/>
      </w:pPr>
      <w:r w:rsidRPr="006E6294">
        <w:t xml:space="preserve">Hiebert, Janet. 2002. </w:t>
      </w:r>
      <w:r w:rsidRPr="006E6294">
        <w:rPr>
          <w:i/>
          <w:iCs/>
        </w:rPr>
        <w:t>Charter Conflicts: What Is Parliament’s Role?</w:t>
      </w:r>
      <w:r w:rsidRPr="006E6294">
        <w:t xml:space="preserve"> Montreal [Que.]: McGill-Queen’s University Press. http://www.deslibris.ca/ID/400040.</w:t>
      </w:r>
    </w:p>
    <w:p w14:paraId="6E834F6F" w14:textId="77777777" w:rsidR="006E6294" w:rsidRPr="006E6294" w:rsidRDefault="006E6294" w:rsidP="006E6294">
      <w:pPr>
        <w:pStyle w:val="Bibliography"/>
      </w:pPr>
      <w:r w:rsidRPr="006E6294">
        <w:t xml:space="preserve">Johnson, Tyler, and Erica Socker. 2012. “Actions, Factions, and Interactions: Newsworthy Influences on Supreme Court Coverage.” </w:t>
      </w:r>
      <w:r w:rsidRPr="006E6294">
        <w:rPr>
          <w:i/>
          <w:iCs/>
        </w:rPr>
        <w:t>Social Science Quarterly</w:t>
      </w:r>
      <w:r w:rsidRPr="006E6294">
        <w:t xml:space="preserve"> 93 (2): 434–63.</w:t>
      </w:r>
    </w:p>
    <w:p w14:paraId="3E8B49D7" w14:textId="77777777" w:rsidR="006E6294" w:rsidRPr="006E6294" w:rsidRDefault="006E6294" w:rsidP="006E6294">
      <w:pPr>
        <w:pStyle w:val="Bibliography"/>
      </w:pPr>
      <w:r w:rsidRPr="006E6294">
        <w:t xml:space="preserve">Kelly, James B. 2005. </w:t>
      </w:r>
      <w:r w:rsidRPr="006E6294">
        <w:rPr>
          <w:i/>
          <w:iCs/>
        </w:rPr>
        <w:t>Governing with the Charter Legislative and Judicial Activism and Framers’ Intent</w:t>
      </w:r>
      <w:r w:rsidRPr="006E6294">
        <w:t>. Vancouver [B.C.]: UBC Press. http://site.ebrary.com/id/10125085.</w:t>
      </w:r>
    </w:p>
    <w:p w14:paraId="009C81F8" w14:textId="77777777" w:rsidR="006E6294" w:rsidRPr="006E6294" w:rsidRDefault="006E6294" w:rsidP="006E6294">
      <w:pPr>
        <w:pStyle w:val="Bibliography"/>
      </w:pPr>
      <w:r w:rsidRPr="006E6294">
        <w:t xml:space="preserve">Klein, Alana. 2012. “The Arbitrariness in ‘Arbitrariness’(And Overbreadth and Gross Disproportionality): Principle and Democracy in Section 7 of the Charter.” </w:t>
      </w:r>
      <w:r w:rsidRPr="006E6294">
        <w:rPr>
          <w:i/>
          <w:iCs/>
        </w:rPr>
        <w:t>Supreme Court Law Review</w:t>
      </w:r>
      <w:r w:rsidRPr="006E6294">
        <w:t xml:space="preserve"> 63: 377–402.</w:t>
      </w:r>
    </w:p>
    <w:p w14:paraId="0F32B7CD" w14:textId="77777777" w:rsidR="006E6294" w:rsidRPr="006E6294" w:rsidRDefault="006E6294" w:rsidP="006E6294">
      <w:pPr>
        <w:pStyle w:val="Bibliography"/>
      </w:pPr>
      <w:r w:rsidRPr="006E6294">
        <w:t xml:space="preserve">Lawlor, Andrea. 2015. “Local and National Accounts of Immigration Framing in a Cross-National Perspective.” </w:t>
      </w:r>
      <w:r w:rsidRPr="006E6294">
        <w:rPr>
          <w:i/>
          <w:iCs/>
        </w:rPr>
        <w:t>Journal of Ethnic and Migration Studies</w:t>
      </w:r>
      <w:r w:rsidRPr="006E6294">
        <w:t xml:space="preserve"> 41 (6): 918–41. doi:10.1080/1369183X.2014.1001625.</w:t>
      </w:r>
    </w:p>
    <w:p w14:paraId="27C1E980" w14:textId="77777777" w:rsidR="006E6294" w:rsidRPr="006E6294" w:rsidRDefault="006E6294" w:rsidP="006E6294">
      <w:pPr>
        <w:pStyle w:val="Bibliography"/>
      </w:pPr>
      <w:r w:rsidRPr="006E6294">
        <w:t xml:space="preserve">Lawrence, Sonia. 2015. “Expert-Tease: Advocacy, Ideology and Experience in Bedford and Bill C-36.” </w:t>
      </w:r>
      <w:r w:rsidRPr="006E6294">
        <w:rPr>
          <w:i/>
          <w:iCs/>
        </w:rPr>
        <w:t>Canadian Journal of Law and Society/Revue Canadienne Droit et Société</w:t>
      </w:r>
      <w:r w:rsidRPr="006E6294">
        <w:t xml:space="preserve"> 30 (01): 5–7.</w:t>
      </w:r>
    </w:p>
    <w:p w14:paraId="5527910D" w14:textId="77777777" w:rsidR="006E6294" w:rsidRPr="006E6294" w:rsidRDefault="006E6294" w:rsidP="006E6294">
      <w:pPr>
        <w:pStyle w:val="Bibliography"/>
      </w:pPr>
      <w:r w:rsidRPr="006E6294">
        <w:t xml:space="preserve">Macfarlane, Emmett. 2008. “Terms of Entitlement: Is There a Distinctly Canadian ‘Rights Talk’?” </w:t>
      </w:r>
      <w:r w:rsidRPr="006E6294">
        <w:rPr>
          <w:i/>
          <w:iCs/>
        </w:rPr>
        <w:t>Canadian Journal of Political Science</w:t>
      </w:r>
      <w:r w:rsidRPr="006E6294">
        <w:t xml:space="preserve"> 41 (02): 303–28.</w:t>
      </w:r>
    </w:p>
    <w:p w14:paraId="69F49518" w14:textId="77777777" w:rsidR="006E6294" w:rsidRPr="006E6294" w:rsidRDefault="006E6294" w:rsidP="006E6294">
      <w:pPr>
        <w:pStyle w:val="Bibliography"/>
      </w:pPr>
      <w:r w:rsidRPr="006E6294">
        <w:t xml:space="preserve">———. 2009. “Administration at the Supreme Court of Canada: Challenges and Change in the Charter Era.” </w:t>
      </w:r>
      <w:r w:rsidRPr="006E6294">
        <w:rPr>
          <w:i/>
          <w:iCs/>
        </w:rPr>
        <w:t>Canadian Public Administration</w:t>
      </w:r>
      <w:r w:rsidRPr="006E6294">
        <w:t xml:space="preserve"> 52 (1): 1–21. doi:10.1111/j.1754-7121.2009.00057.x.</w:t>
      </w:r>
    </w:p>
    <w:p w14:paraId="6708BB7E" w14:textId="77777777" w:rsidR="006E6294" w:rsidRPr="006E6294" w:rsidRDefault="006E6294" w:rsidP="006E6294">
      <w:pPr>
        <w:pStyle w:val="Bibliography"/>
      </w:pPr>
      <w:r w:rsidRPr="006E6294">
        <w:t xml:space="preserve">Manfredi, Christopher P. 2001. </w:t>
      </w:r>
      <w:r w:rsidRPr="006E6294">
        <w:rPr>
          <w:i/>
          <w:iCs/>
        </w:rPr>
        <w:t>Judicial Power and the Charter: Canada and the Paradox of Liberal Constitutionalism</w:t>
      </w:r>
      <w:r w:rsidRPr="006E6294">
        <w:t>. Don Mills, Ont.: Oxford University Press.</w:t>
      </w:r>
    </w:p>
    <w:p w14:paraId="550DC1B0" w14:textId="77777777" w:rsidR="006E6294" w:rsidRPr="006E6294" w:rsidRDefault="006E6294" w:rsidP="006E6294">
      <w:pPr>
        <w:pStyle w:val="Bibliography"/>
      </w:pPr>
      <w:r w:rsidRPr="006E6294">
        <w:t xml:space="preserve">Miljan, Lydia A, and Barry Cooper. 2003. </w:t>
      </w:r>
      <w:r w:rsidRPr="006E6294">
        <w:rPr>
          <w:i/>
          <w:iCs/>
        </w:rPr>
        <w:t>Hidden Agendas: How Journalists Influence the News</w:t>
      </w:r>
      <w:r w:rsidRPr="006E6294">
        <w:t>. Vancouver: UBC Press.</w:t>
      </w:r>
    </w:p>
    <w:p w14:paraId="0BCC72E1" w14:textId="77777777" w:rsidR="006E6294" w:rsidRPr="006E6294" w:rsidRDefault="006E6294" w:rsidP="006E6294">
      <w:pPr>
        <w:pStyle w:val="Bibliography"/>
      </w:pPr>
      <w:r w:rsidRPr="006E6294">
        <w:t xml:space="preserve">Miljan, Lydia Anita. 2014. “Supreme Court Coverage in Canada: A Case Study of Media Coverage of the Whatcott Decision.” </w:t>
      </w:r>
      <w:r w:rsidRPr="006E6294">
        <w:rPr>
          <w:i/>
          <w:iCs/>
        </w:rPr>
        <w:t>Oñati Socio-Legal Series</w:t>
      </w:r>
      <w:r w:rsidRPr="006E6294">
        <w:t xml:space="preserve"> 4 (4): 709–24.</w:t>
      </w:r>
    </w:p>
    <w:p w14:paraId="3D5FD178" w14:textId="77777777" w:rsidR="006E6294" w:rsidRPr="006E6294" w:rsidRDefault="006E6294" w:rsidP="006E6294">
      <w:pPr>
        <w:pStyle w:val="Bibliography"/>
      </w:pPr>
      <w:r w:rsidRPr="006E6294">
        <w:t xml:space="preserve">Morton, F. L., and Ian Brodie. 1993. “The Use of Extrinsic Evidence in Charter Litigation before the Supreme Court of Canada.” </w:t>
      </w:r>
      <w:r w:rsidRPr="006E6294">
        <w:rPr>
          <w:i/>
          <w:iCs/>
        </w:rPr>
        <w:t>National Journal of Constitutional Law</w:t>
      </w:r>
      <w:r w:rsidRPr="006E6294">
        <w:t xml:space="preserve"> 3.</w:t>
      </w:r>
    </w:p>
    <w:p w14:paraId="1FF3B71F" w14:textId="77777777" w:rsidR="006E6294" w:rsidRPr="006E6294" w:rsidRDefault="006E6294" w:rsidP="006E6294">
      <w:pPr>
        <w:pStyle w:val="Bibliography"/>
      </w:pPr>
      <w:r w:rsidRPr="006E6294">
        <w:t xml:space="preserve">Morton, F. L, and Rainer Knopff. 2000. </w:t>
      </w:r>
      <w:r w:rsidRPr="006E6294">
        <w:rPr>
          <w:i/>
          <w:iCs/>
        </w:rPr>
        <w:t>The Charter Revolution and the Court Party</w:t>
      </w:r>
      <w:r w:rsidRPr="006E6294">
        <w:t>. Peterborough, Ont.: Broadview Press.</w:t>
      </w:r>
    </w:p>
    <w:p w14:paraId="63C4E186" w14:textId="77777777" w:rsidR="006E6294" w:rsidRPr="006E6294" w:rsidRDefault="006E6294" w:rsidP="006E6294">
      <w:pPr>
        <w:pStyle w:val="Bibliography"/>
      </w:pPr>
      <w:r w:rsidRPr="006E6294">
        <w:t xml:space="preserve">Pal, Michael. 2014. “Democratic Rights and Social Science Evidence.” </w:t>
      </w:r>
      <w:r w:rsidRPr="006E6294">
        <w:rPr>
          <w:i/>
          <w:iCs/>
        </w:rPr>
        <w:t>National Journal of Constitutional Law/ Revue Nationale de Droit Constitutionnel</w:t>
      </w:r>
      <w:r w:rsidRPr="006E6294">
        <w:t xml:space="preserve"> 32 (2): 151–71.</w:t>
      </w:r>
    </w:p>
    <w:p w14:paraId="130CB38A" w14:textId="77777777" w:rsidR="006E6294" w:rsidRPr="006E6294" w:rsidRDefault="006E6294" w:rsidP="006E6294">
      <w:pPr>
        <w:pStyle w:val="Bibliography"/>
      </w:pPr>
      <w:r w:rsidRPr="006E6294">
        <w:t xml:space="preserve">Sauvageau, Florian, David Schneiderman, and David Taras. 2006. </w:t>
      </w:r>
      <w:r w:rsidRPr="006E6294">
        <w:rPr>
          <w:i/>
          <w:iCs/>
        </w:rPr>
        <w:t>The Last Word: Media Coverage of the Supreme Court of Canada</w:t>
      </w:r>
      <w:r w:rsidRPr="006E6294">
        <w:t>. Vancouver [B.C.]: UBC Press. http://www.deslibris.ca/ID/404270.</w:t>
      </w:r>
    </w:p>
    <w:p w14:paraId="69507126" w14:textId="77777777" w:rsidR="006E6294" w:rsidRPr="006E6294" w:rsidRDefault="006E6294" w:rsidP="006E6294">
      <w:pPr>
        <w:pStyle w:val="Bibliography"/>
      </w:pPr>
      <w:r w:rsidRPr="006E6294">
        <w:t xml:space="preserve">Songer, Donald R. 2008. </w:t>
      </w:r>
      <w:r w:rsidRPr="006E6294">
        <w:rPr>
          <w:i/>
          <w:iCs/>
        </w:rPr>
        <w:t>The Transformation of the Supreme Court of Canada an Empirical Examination</w:t>
      </w:r>
      <w:r w:rsidRPr="006E6294">
        <w:t>. Toronto: University of Toronto Press. http://www.deslibris.ca/ID/430874.</w:t>
      </w:r>
    </w:p>
    <w:p w14:paraId="4E11AB9A" w14:textId="77777777" w:rsidR="006E6294" w:rsidRPr="006E6294" w:rsidRDefault="006E6294" w:rsidP="006E6294">
      <w:pPr>
        <w:pStyle w:val="Bibliography"/>
      </w:pPr>
      <w:r w:rsidRPr="006E6294">
        <w:t xml:space="preserve">Tibbets, Janice. 2003. “Judges Ignorant of Science: Binnie.” </w:t>
      </w:r>
      <w:r w:rsidRPr="006E6294">
        <w:rPr>
          <w:i/>
          <w:iCs/>
        </w:rPr>
        <w:t>Ottawa Citizen</w:t>
      </w:r>
      <w:r w:rsidRPr="006E6294">
        <w:t>, March 8.</w:t>
      </w:r>
    </w:p>
    <w:p w14:paraId="4802866D" w14:textId="493C6AE9" w:rsidR="00BD13E7" w:rsidRPr="00BA2C52" w:rsidRDefault="00BD13E7" w:rsidP="008F1CD9">
      <w:pPr>
        <w:spacing w:line="360" w:lineRule="auto"/>
        <w:rPr>
          <w:rFonts w:ascii="Garamond" w:hAnsi="Garamond"/>
          <w:b/>
        </w:rPr>
      </w:pPr>
      <w:r>
        <w:rPr>
          <w:rFonts w:ascii="Garamond" w:hAnsi="Garamond"/>
          <w:b/>
        </w:rPr>
        <w:fldChar w:fldCharType="end"/>
      </w:r>
    </w:p>
    <w:sectPr w:rsidR="00BD13E7" w:rsidRPr="00BA2C52" w:rsidSect="000056AA">
      <w:footerReference w:type="even" r:id="rId15"/>
      <w:footerReference w:type="default" r:id="rId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k Taylor Daku, Mr" w:date="2016-06-03T06:54:00Z" w:initials="MTDM">
    <w:p w14:paraId="4A77DF53" w14:textId="0B24F307" w:rsidR="00C5604A" w:rsidRDefault="00C5604A">
      <w:pPr>
        <w:pStyle w:val="CommentText"/>
      </w:pPr>
      <w:r>
        <w:rPr>
          <w:rStyle w:val="CommentReference"/>
        </w:rPr>
        <w:annotationRef/>
      </w:r>
      <w:r>
        <w:t>I think we need a really good definition of this in order to properly operationalize it</w:t>
      </w:r>
    </w:p>
  </w:comment>
  <w:comment w:id="14" w:author="Mark Taylor Daku, Mr" w:date="2016-06-14T11:37:00Z" w:initials="MTDM">
    <w:p w14:paraId="542BC32E" w14:textId="2CC68FE0" w:rsidR="00B33706" w:rsidRDefault="00B33706">
      <w:pPr>
        <w:pStyle w:val="CommentText"/>
      </w:pPr>
      <w:r>
        <w:rPr>
          <w:rStyle w:val="CommentReference"/>
        </w:rPr>
        <w:annotationRef/>
      </w:r>
      <w:r>
        <w:t xml:space="preserve">v3.0 is 2015 </w:t>
      </w:r>
    </w:p>
  </w:comment>
  <w:comment w:id="45" w:author="Mark Taylor Daku, Mr" w:date="2016-06-14T12:20:00Z" w:initials="MTDM">
    <w:p w14:paraId="3E6196E2" w14:textId="5C343EC3" w:rsidR="00DD3EE3" w:rsidRDefault="00DD3EE3">
      <w:pPr>
        <w:pStyle w:val="CommentText"/>
      </w:pPr>
      <w:r>
        <w:rPr>
          <w:rStyle w:val="CommentReference"/>
        </w:rPr>
        <w:annotationRef/>
      </w:r>
      <w:r>
        <w:t>Are you using political now to refer to all strategic / legislative / etc.</w:t>
      </w:r>
    </w:p>
  </w:comment>
  <w:comment w:id="286" w:author="Erin  Crandall" w:date="2016-06-06T15:30:00Z" w:initials="EC">
    <w:p w14:paraId="12EF453E" w14:textId="399E506B" w:rsidR="00AD6C96" w:rsidRDefault="00AD6C96">
      <w:pPr>
        <w:pStyle w:val="CommentText"/>
      </w:pPr>
      <w:r>
        <w:rPr>
          <w:rStyle w:val="CommentReference"/>
        </w:rPr>
        <w:annotationRef/>
      </w:r>
      <w:r>
        <w:t>Questions to answer in this section:</w:t>
      </w:r>
    </w:p>
    <w:p w14:paraId="330DF5E0" w14:textId="097FEA06" w:rsidR="00AD6C96" w:rsidRDefault="00AD6C96">
      <w:pPr>
        <w:pStyle w:val="CommentText"/>
      </w:pPr>
      <w:r>
        <w:rPr>
          <w:rFonts w:ascii="Tahoma" w:hAnsi="Tahoma" w:cs="Tahoma"/>
          <w:sz w:val="28"/>
          <w:szCs w:val="28"/>
        </w:rPr>
        <w:t>"What is the nature of changes in communication and political behavior? To what extent are these practices and spaces new or an evolution of traditional approaches? How are these changes transforming political engagement and political action repertoires? To what extent do these trends transform the relationships between politics, political actors and institutions and democracy in general? What are the consequences for the practice and study of Canadian politics?"</w:t>
      </w:r>
    </w:p>
  </w:comment>
  <w:comment w:id="287" w:author="Erin  Crandall" w:date="2016-05-29T22:26:00Z" w:initials="EC">
    <w:p w14:paraId="2ED72E0C" w14:textId="0314F661" w:rsidR="001156DA" w:rsidRDefault="001156DA">
      <w:pPr>
        <w:pStyle w:val="CommentText"/>
      </w:pPr>
      <w:r>
        <w:rPr>
          <w:rStyle w:val="CommentReference"/>
        </w:rPr>
        <w:annotationRef/>
      </w:r>
      <w:r>
        <w:t>Insert something about why the ‘empirical turn’ matters. The example of Rodriguez and Carter show how the introduction of social science evidence can disrupt what was once considered settled case law with significant consequences for those who are affected by the laws in question.</w:t>
      </w:r>
    </w:p>
  </w:comment>
  <w:comment w:id="288" w:author="Erin  Crandall" w:date="2016-05-29T22:05:00Z" w:initials="EC">
    <w:p w14:paraId="7DBBF83E" w14:textId="45D01D71" w:rsidR="00DE7228" w:rsidRDefault="00A1323C">
      <w:pPr>
        <w:pStyle w:val="CommentText"/>
        <w:rPr>
          <w:rFonts w:ascii="Garamond" w:hAnsi="Garamond"/>
        </w:rPr>
      </w:pPr>
      <w:r>
        <w:rPr>
          <w:rStyle w:val="CommentReference"/>
        </w:rPr>
        <w:annotationRef/>
      </w:r>
      <w:r w:rsidR="00DE7228">
        <w:rPr>
          <w:rFonts w:ascii="Garamond" w:hAnsi="Garamond"/>
        </w:rPr>
        <w:t>We note this at the beginning:</w:t>
      </w:r>
    </w:p>
    <w:p w14:paraId="5C06514A" w14:textId="77777777" w:rsidR="00A1323C" w:rsidRDefault="00DE7228">
      <w:pPr>
        <w:pStyle w:val="CommentText"/>
        <w:rPr>
          <w:rFonts w:ascii="Garamond" w:hAnsi="Garamond"/>
        </w:rPr>
      </w:pPr>
      <w:r>
        <w:rPr>
          <w:rFonts w:ascii="Garamond" w:hAnsi="Garamond"/>
        </w:rPr>
        <w:t>“</w:t>
      </w:r>
      <w:r w:rsidR="00A1323C">
        <w:rPr>
          <w:rFonts w:ascii="Garamond" w:hAnsi="Garamond"/>
        </w:rPr>
        <w:t>In theory we should expect that the Court’s approach to social science evidence should be reflected in its coverage by the media; however, this is only possible if media is willing and able delve to dive into these complexities. Otherwise, we might expect media to continue to rely on political frames, which require less specific knowledge of both the law and social science evidence.</w:t>
      </w:r>
      <w:r>
        <w:rPr>
          <w:rFonts w:ascii="Garamond" w:hAnsi="Garamond"/>
        </w:rPr>
        <w:t>”</w:t>
      </w:r>
    </w:p>
    <w:p w14:paraId="25EC0AC2" w14:textId="77777777" w:rsidR="00DE7228" w:rsidRDefault="00DE7228">
      <w:pPr>
        <w:pStyle w:val="CommentText"/>
        <w:rPr>
          <w:rFonts w:ascii="Garamond" w:hAnsi="Garamond"/>
        </w:rPr>
      </w:pPr>
      <w:r>
        <w:rPr>
          <w:rFonts w:ascii="Garamond" w:hAnsi="Garamond"/>
        </w:rPr>
        <w:t xml:space="preserve">This is found not to be the case. In the conclusion we need to make a stronger pitch for why this matters. </w:t>
      </w:r>
    </w:p>
    <w:p w14:paraId="7D1FD92E" w14:textId="5018C0D3" w:rsidR="00DE7228" w:rsidRDefault="00DE7228">
      <w:pPr>
        <w:pStyle w:val="CommentText"/>
      </w:pPr>
      <w:r>
        <w:rPr>
          <w:rFonts w:ascii="Garamond" w:hAnsi="Garamond"/>
        </w:rPr>
        <w:t xml:space="preserve">A trend in social science evidence is not necessarily being picked up by the media. It constrains our ability to have discussions about the desirability of this development, the new insiders and outsiders it creates. This means that citizens are not well equipped to understand the role that the SCC plays in policymaking and governance. </w:t>
      </w:r>
    </w:p>
  </w:comment>
  <w:comment w:id="289" w:author="Mark Taylor Daku, Mr" w:date="2016-06-03T07:05:00Z" w:initials="MTDM">
    <w:p w14:paraId="038B73CF" w14:textId="6562DB98" w:rsidR="00E915F4" w:rsidRDefault="00E915F4">
      <w:pPr>
        <w:pStyle w:val="CommentText"/>
      </w:pPr>
      <w:r>
        <w:rPr>
          <w:rStyle w:val="CommentReference"/>
        </w:rPr>
        <w:annotationRef/>
      </w:r>
      <w:r>
        <w:t>This may change with a better identification  of ‘social science evidence’</w:t>
      </w:r>
    </w:p>
  </w:comment>
  <w:comment w:id="290" w:author="Erin Crandall" w:date="2016-06-11T12:01:00Z" w:initials="EC">
    <w:p w14:paraId="5A4127FE" w14:textId="5EAEE162" w:rsidR="001763FD" w:rsidRDefault="001763FD">
      <w:pPr>
        <w:pStyle w:val="CommentText"/>
      </w:pPr>
      <w:r>
        <w:rPr>
          <w:rStyle w:val="CommentReference"/>
        </w:rPr>
        <w:annotationRef/>
      </w:r>
      <w:r>
        <w:t xml:space="preserve">Consider: legal scholars have long studied the evolution of the Supreme Court’s work through its case law, however, we haven’t looked to see how such developments in the Court’s work has been covered by the media. This is especially important given that the media act as an intermediary between the court and the public. </w:t>
      </w:r>
    </w:p>
  </w:comment>
  <w:comment w:id="292" w:author="Mark Taylor Daku, Mr" w:date="2016-06-03T07:07:00Z" w:initials="MTDM">
    <w:p w14:paraId="7DE988F5" w14:textId="1E470630" w:rsidR="00E915F4" w:rsidRDefault="00E915F4">
      <w:pPr>
        <w:pStyle w:val="CommentText"/>
      </w:pPr>
      <w:r>
        <w:rPr>
          <w:rStyle w:val="CommentReference"/>
        </w:rPr>
        <w:annotationRef/>
      </w:r>
      <w:r>
        <w:t>I’d suggest doing this for a separate piece, since there really aren’t that many articles to read</w:t>
      </w:r>
      <w:r w:rsidR="002E6957">
        <w:t xml:space="preserve"> – we could very easily look at references to social science, and quality of its use – this would be really interesting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77DF53" w15:done="0"/>
  <w15:commentEx w15:paraId="542BC32E" w15:done="0"/>
  <w15:commentEx w15:paraId="3E6196E2" w15:done="0"/>
  <w15:commentEx w15:paraId="330DF5E0" w15:done="0"/>
  <w15:commentEx w15:paraId="2ED72E0C" w15:done="0"/>
  <w15:commentEx w15:paraId="7D1FD92E" w15:done="0"/>
  <w15:commentEx w15:paraId="038B73CF" w15:done="0"/>
  <w15:commentEx w15:paraId="5A4127FE" w15:done="0"/>
  <w15:commentEx w15:paraId="7DE988F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9AA547" w14:textId="77777777" w:rsidR="00B473D2" w:rsidRDefault="00B473D2" w:rsidP="00F3600A">
      <w:r>
        <w:separator/>
      </w:r>
    </w:p>
  </w:endnote>
  <w:endnote w:type="continuationSeparator" w:id="0">
    <w:p w14:paraId="12DEDBD5" w14:textId="77777777" w:rsidR="00B473D2" w:rsidRDefault="00B473D2" w:rsidP="00F36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Yu Mincho">
    <w:panose1 w:val="02020400000000000000"/>
    <w:charset w:val="80"/>
    <w:family w:val="auto"/>
    <w:pitch w:val="variable"/>
    <w:sig w:usb0="800002E7" w:usb1="2AC7FCFF"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Avenir Book">
    <w:panose1 w:val="02000503020000020003"/>
    <w:charset w:val="00"/>
    <w:family w:val="auto"/>
    <w:pitch w:val="variable"/>
    <w:sig w:usb0="800000AF" w:usb1="5000204A" w:usb2="00000000" w:usb3="00000000" w:csb0="0000009B"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E4F01" w14:textId="77777777" w:rsidR="003606FF" w:rsidRDefault="003606FF" w:rsidP="008F1C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30342B" w14:textId="77777777" w:rsidR="003606FF" w:rsidRDefault="003606FF" w:rsidP="008F1CD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A3E45" w14:textId="77777777" w:rsidR="003606FF" w:rsidRDefault="003606FF" w:rsidP="008F1C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73D2">
      <w:rPr>
        <w:rStyle w:val="PageNumber"/>
        <w:noProof/>
      </w:rPr>
      <w:t>1</w:t>
    </w:r>
    <w:r>
      <w:rPr>
        <w:rStyle w:val="PageNumber"/>
      </w:rPr>
      <w:fldChar w:fldCharType="end"/>
    </w:r>
  </w:p>
  <w:p w14:paraId="0618127F" w14:textId="77777777" w:rsidR="003606FF" w:rsidRDefault="003606FF" w:rsidP="008F1CD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3BA354" w14:textId="77777777" w:rsidR="00B473D2" w:rsidRDefault="00B473D2" w:rsidP="00F3600A">
      <w:r>
        <w:separator/>
      </w:r>
    </w:p>
  </w:footnote>
  <w:footnote w:type="continuationSeparator" w:id="0">
    <w:p w14:paraId="2D4DC052" w14:textId="77777777" w:rsidR="00B473D2" w:rsidRDefault="00B473D2" w:rsidP="00F3600A">
      <w:r>
        <w:continuationSeparator/>
      </w:r>
    </w:p>
  </w:footnote>
  <w:footnote w:id="1">
    <w:p w14:paraId="61A1B7EF" w14:textId="230C0320" w:rsidR="003606FF" w:rsidRPr="00B73E7C" w:rsidRDefault="003606FF">
      <w:pPr>
        <w:pStyle w:val="FootnoteText"/>
        <w:rPr>
          <w:rFonts w:ascii="Garamond" w:hAnsi="Garamond"/>
        </w:rPr>
      </w:pPr>
      <w:r w:rsidRPr="00D55AA3">
        <w:rPr>
          <w:rStyle w:val="FootnoteReference"/>
        </w:rPr>
        <w:footnoteRef/>
      </w:r>
      <w:r w:rsidRPr="00B73E7C">
        <w:rPr>
          <w:rFonts w:ascii="Garamond" w:hAnsi="Garamond"/>
        </w:rPr>
        <w:t xml:space="preserve"> Section </w:t>
      </w:r>
      <w:r w:rsidRPr="00B73E7C">
        <w:rPr>
          <w:rFonts w:ascii="Garamond" w:hAnsi="Garamond"/>
          <w:bCs/>
        </w:rPr>
        <w:t>52</w:t>
      </w:r>
      <w:r w:rsidRPr="00B73E7C">
        <w:rPr>
          <w:rFonts w:ascii="Garamond" w:hAnsi="Garamond"/>
        </w:rPr>
        <w:t> (1) of the Constitution Act, 1982 states: “The Constitution of Canada is the supreme law of Canada, and any law that is inconsistent with the provisions of the Constitution is, to the extent of the inconsistency, of no force or effect.”</w:t>
      </w:r>
    </w:p>
  </w:footnote>
  <w:footnote w:id="2">
    <w:p w14:paraId="403EBDC0" w14:textId="7E627AC0" w:rsidR="003606FF" w:rsidRPr="00B73E7C" w:rsidRDefault="003606FF">
      <w:pPr>
        <w:pStyle w:val="FootnoteText"/>
        <w:rPr>
          <w:rFonts w:ascii="Garamond" w:hAnsi="Garamond"/>
        </w:rPr>
      </w:pPr>
      <w:r w:rsidRPr="00D55AA3">
        <w:rPr>
          <w:rStyle w:val="FootnoteReference"/>
        </w:rPr>
        <w:footnoteRef/>
      </w:r>
      <w:r w:rsidRPr="00B73E7C">
        <w:rPr>
          <w:rFonts w:ascii="Garamond" w:hAnsi="Garamond"/>
        </w:rPr>
        <w:t xml:space="preserve"> </w:t>
      </w:r>
      <w:r w:rsidRPr="00B73E7C">
        <w:rPr>
          <w:rFonts w:ascii="Garamond" w:hAnsi="Garamond"/>
          <w:lang w:val="en-CA"/>
        </w:rPr>
        <w:t xml:space="preserve">Whereas in the 1995 case </w:t>
      </w:r>
      <w:r w:rsidRPr="00B73E7C">
        <w:rPr>
          <w:rFonts w:ascii="Garamond" w:hAnsi="Garamond"/>
          <w:i/>
          <w:iCs/>
          <w:lang w:val="en-CA"/>
        </w:rPr>
        <w:t>RJR-MacDonald Inc. v. Canada (Attorney General)</w:t>
      </w:r>
      <w:r w:rsidRPr="00B73E7C">
        <w:rPr>
          <w:rFonts w:ascii="Garamond" w:hAnsi="Garamond"/>
          <w:lang w:val="en-CA"/>
        </w:rPr>
        <w:t xml:space="preserve"> (1995), the Court suggested that</w:t>
      </w:r>
      <w:r w:rsidRPr="00B73E7C">
        <w:rPr>
          <w:rFonts w:ascii="Garamond" w:hAnsi="Garamond"/>
          <w:i/>
          <w:iCs/>
          <w:lang w:val="en-CA"/>
        </w:rPr>
        <w:t> </w:t>
      </w:r>
      <w:r w:rsidRPr="00B73E7C">
        <w:rPr>
          <w:rFonts w:ascii="Garamond" w:hAnsi="Garamond"/>
          <w:lang w:val="en-CA"/>
        </w:rPr>
        <w:t xml:space="preserve">legislative facts were owed less deference than adjudicative facts, by 2013 this hierarchy had been explicitly dissolved. Writing for a unanimous court in </w:t>
      </w:r>
      <w:r w:rsidRPr="00B73E7C">
        <w:rPr>
          <w:rFonts w:ascii="Garamond" w:hAnsi="Garamond"/>
          <w:i/>
          <w:lang w:val="en-CA"/>
        </w:rPr>
        <w:t>Canada (Attorney General) </w:t>
      </w:r>
      <w:r w:rsidRPr="00B73E7C">
        <w:rPr>
          <w:rFonts w:ascii="Garamond" w:hAnsi="Garamond"/>
          <w:i/>
          <w:iCs/>
          <w:lang w:val="en-CA"/>
        </w:rPr>
        <w:t>v.</w:t>
      </w:r>
      <w:r w:rsidRPr="00B73E7C">
        <w:rPr>
          <w:rFonts w:ascii="Garamond" w:hAnsi="Garamond"/>
          <w:i/>
          <w:lang w:val="en-CA"/>
        </w:rPr>
        <w:t> Bedford</w:t>
      </w:r>
      <w:r w:rsidRPr="00B73E7C">
        <w:rPr>
          <w:rFonts w:ascii="Garamond" w:hAnsi="Garamond"/>
          <w:lang w:val="en-CA"/>
        </w:rPr>
        <w:t xml:space="preserve"> (2013), a case dealing with the constitutionality of Canadian prostitution laws, Chief Justice Beverly McLachlin explained that the use of social science evidence and expert witnesses in Charter litigation had evolved significantly in the years since </w:t>
      </w:r>
      <w:r w:rsidRPr="00B73E7C">
        <w:rPr>
          <w:rFonts w:ascii="Garamond" w:hAnsi="Garamond"/>
          <w:i/>
          <w:iCs/>
          <w:lang w:val="en-CA"/>
        </w:rPr>
        <w:t>RJR-MacDonald Inc.</w:t>
      </w:r>
      <w:r w:rsidRPr="00B73E7C">
        <w:rPr>
          <w:rFonts w:ascii="Garamond" w:hAnsi="Garamond"/>
          <w:lang w:val="en-CA"/>
        </w:rPr>
        <w:t xml:space="preserve"> and that “[t]he distinction between adjudicative and legislative facts can no longer justify gradations of deference” (para. 53).</w:t>
      </w:r>
    </w:p>
  </w:footnote>
  <w:footnote w:id="3">
    <w:p w14:paraId="004D2973" w14:textId="77777777" w:rsidR="00A87E51" w:rsidRPr="00B73E7C" w:rsidRDefault="00A87E51" w:rsidP="00A87E51">
      <w:pPr>
        <w:pStyle w:val="FootnoteText"/>
        <w:rPr>
          <w:rFonts w:ascii="Garamond" w:hAnsi="Garamond"/>
        </w:rPr>
      </w:pPr>
      <w:r w:rsidRPr="00D55AA3">
        <w:rPr>
          <w:rStyle w:val="FootnoteReference"/>
        </w:rPr>
        <w:footnoteRef/>
      </w:r>
      <w:r w:rsidRPr="00B73E7C">
        <w:rPr>
          <w:rFonts w:ascii="Garamond" w:hAnsi="Garamond"/>
        </w:rPr>
        <w:t xml:space="preserve"> Section 7: “Everyone has the right to life, liberty and security of the person and the right not be deprived thereof except in accordance with the principles of fundamental justice.” </w:t>
      </w:r>
    </w:p>
  </w:footnote>
  <w:footnote w:id="4">
    <w:p w14:paraId="50257E38" w14:textId="5981E1F9" w:rsidR="003606FF" w:rsidRPr="00B73E7C" w:rsidRDefault="003606FF">
      <w:pPr>
        <w:pStyle w:val="FootnoteText"/>
        <w:rPr>
          <w:rFonts w:ascii="Garamond" w:hAnsi="Garamond"/>
          <w:lang w:val="en-CA"/>
        </w:rPr>
      </w:pPr>
      <w:r w:rsidRPr="00D55AA3">
        <w:rPr>
          <w:rStyle w:val="FootnoteReference"/>
        </w:rPr>
        <w:footnoteRef/>
      </w:r>
      <w:r w:rsidRPr="00B73E7C">
        <w:rPr>
          <w:rFonts w:ascii="Garamond" w:hAnsi="Garamond"/>
        </w:rPr>
        <w:t xml:space="preserve"> </w:t>
      </w:r>
      <w:r w:rsidRPr="00B73E7C">
        <w:rPr>
          <w:rFonts w:ascii="Garamond" w:hAnsi="Garamond"/>
          <w:lang w:val="en-CA"/>
        </w:rPr>
        <w:t xml:space="preserve">The full citations for these cases are: </w:t>
      </w:r>
      <w:r w:rsidRPr="00B73E7C">
        <w:rPr>
          <w:rFonts w:ascii="Garamond" w:eastAsia="Times New Roman" w:hAnsi="Garamond"/>
          <w:i/>
          <w:color w:val="000000"/>
        </w:rPr>
        <w:t>Carter</w:t>
      </w:r>
      <w:r w:rsidRPr="00B73E7C">
        <w:rPr>
          <w:rStyle w:val="apple-converted-space"/>
          <w:rFonts w:ascii="Garamond" w:eastAsia="Times New Roman" w:hAnsi="Garamond"/>
          <w:i/>
          <w:color w:val="000000"/>
        </w:rPr>
        <w:t> </w:t>
      </w:r>
      <w:r w:rsidRPr="00B73E7C">
        <w:rPr>
          <w:rFonts w:ascii="Garamond" w:eastAsia="Times New Roman" w:hAnsi="Garamond"/>
          <w:i/>
          <w:iCs/>
          <w:color w:val="000000"/>
        </w:rPr>
        <w:t>v.</w:t>
      </w:r>
      <w:r w:rsidRPr="00B73E7C">
        <w:rPr>
          <w:rStyle w:val="apple-converted-space"/>
          <w:rFonts w:ascii="Garamond" w:eastAsia="Times New Roman" w:hAnsi="Garamond"/>
          <w:i/>
          <w:color w:val="000000"/>
        </w:rPr>
        <w:t> </w:t>
      </w:r>
      <w:r w:rsidRPr="00B73E7C">
        <w:rPr>
          <w:rFonts w:ascii="Garamond" w:eastAsia="Times New Roman" w:hAnsi="Garamond"/>
          <w:i/>
          <w:color w:val="000000"/>
        </w:rPr>
        <w:t>Canada (Attorney General)</w:t>
      </w:r>
      <w:r w:rsidRPr="00B73E7C">
        <w:rPr>
          <w:rFonts w:ascii="Garamond" w:eastAsia="Times New Roman" w:hAnsi="Garamond"/>
          <w:color w:val="000000"/>
        </w:rPr>
        <w:t>, 2015 SCC 5, [2015] 1 S.C.R. 331; Canada (Attorney General)</w:t>
      </w:r>
      <w:r w:rsidRPr="00B73E7C">
        <w:rPr>
          <w:rStyle w:val="apple-converted-space"/>
          <w:rFonts w:ascii="Garamond" w:eastAsia="Times New Roman" w:hAnsi="Garamond"/>
          <w:color w:val="000000"/>
        </w:rPr>
        <w:t> </w:t>
      </w:r>
      <w:r w:rsidRPr="00B73E7C">
        <w:rPr>
          <w:rFonts w:ascii="Garamond" w:eastAsia="Times New Roman" w:hAnsi="Garamond"/>
          <w:i/>
          <w:iCs/>
          <w:color w:val="000000"/>
        </w:rPr>
        <w:t>v.</w:t>
      </w:r>
      <w:r w:rsidRPr="00B73E7C">
        <w:rPr>
          <w:rStyle w:val="apple-converted-space"/>
          <w:rFonts w:ascii="Garamond" w:eastAsia="Times New Roman" w:hAnsi="Garamond"/>
          <w:color w:val="000000"/>
        </w:rPr>
        <w:t> </w:t>
      </w:r>
      <w:r w:rsidRPr="00B73E7C">
        <w:rPr>
          <w:rFonts w:ascii="Garamond" w:eastAsia="Times New Roman" w:hAnsi="Garamond"/>
          <w:color w:val="000000"/>
        </w:rPr>
        <w:t>Bedford, 2013 SCC 72, [2013] 3 S.C.R. 1101; Canada (Attorney General)</w:t>
      </w:r>
      <w:r w:rsidRPr="00B73E7C">
        <w:rPr>
          <w:rStyle w:val="apple-converted-space"/>
          <w:rFonts w:ascii="Garamond" w:eastAsia="Times New Roman" w:hAnsi="Garamond"/>
          <w:color w:val="000000"/>
        </w:rPr>
        <w:t> </w:t>
      </w:r>
      <w:r w:rsidRPr="00B73E7C">
        <w:rPr>
          <w:rFonts w:ascii="Garamond" w:eastAsia="Times New Roman" w:hAnsi="Garamond"/>
          <w:i/>
          <w:iCs/>
          <w:color w:val="000000"/>
        </w:rPr>
        <w:t>v.</w:t>
      </w:r>
      <w:r w:rsidRPr="00B73E7C">
        <w:rPr>
          <w:rStyle w:val="apple-converted-space"/>
          <w:rFonts w:ascii="Garamond" w:eastAsia="Times New Roman" w:hAnsi="Garamond"/>
          <w:color w:val="000000"/>
        </w:rPr>
        <w:t> </w:t>
      </w:r>
      <w:r w:rsidRPr="00B73E7C">
        <w:rPr>
          <w:rFonts w:ascii="Garamond" w:eastAsia="Times New Roman" w:hAnsi="Garamond"/>
          <w:color w:val="000000"/>
        </w:rPr>
        <w:t>PHS Community Services Society, 2011 SCC 44,</w:t>
      </w:r>
      <w:r w:rsidRPr="00B73E7C">
        <w:rPr>
          <w:rStyle w:val="apple-converted-space"/>
          <w:rFonts w:ascii="Garamond" w:eastAsia="Times New Roman" w:hAnsi="Garamond"/>
          <w:color w:val="000000"/>
        </w:rPr>
        <w:t> </w:t>
      </w:r>
      <w:r w:rsidRPr="00B73E7C">
        <w:rPr>
          <w:rStyle w:val="sccrespondentforrunningheadchar"/>
          <w:rFonts w:ascii="Garamond" w:eastAsia="Times New Roman" w:hAnsi="Garamond"/>
          <w:caps/>
          <w:smallCaps/>
          <w:color w:val="000000"/>
        </w:rPr>
        <w:t xml:space="preserve">[2011] 3 S.C.R. 134; </w:t>
      </w:r>
      <w:r w:rsidRPr="00B73E7C">
        <w:rPr>
          <w:rFonts w:ascii="Garamond" w:eastAsia="Times New Roman" w:hAnsi="Garamond"/>
          <w:i/>
          <w:color w:val="000000"/>
        </w:rPr>
        <w:t>R.</w:t>
      </w:r>
      <w:r w:rsidRPr="00B73E7C">
        <w:rPr>
          <w:rStyle w:val="apple-converted-space"/>
          <w:rFonts w:ascii="Garamond" w:eastAsia="Times New Roman" w:hAnsi="Garamond"/>
          <w:i/>
          <w:color w:val="000000"/>
        </w:rPr>
        <w:t> </w:t>
      </w:r>
      <w:r w:rsidRPr="00B73E7C">
        <w:rPr>
          <w:rFonts w:ascii="Garamond" w:eastAsia="Times New Roman" w:hAnsi="Garamond"/>
          <w:i/>
          <w:iCs/>
          <w:color w:val="000000"/>
        </w:rPr>
        <w:t>v.</w:t>
      </w:r>
      <w:r w:rsidRPr="00B73E7C">
        <w:rPr>
          <w:rStyle w:val="apple-converted-space"/>
          <w:rFonts w:ascii="Garamond" w:eastAsia="Times New Roman" w:hAnsi="Garamond"/>
          <w:i/>
          <w:color w:val="000000"/>
        </w:rPr>
        <w:t> </w:t>
      </w:r>
      <w:r w:rsidRPr="00B73E7C">
        <w:rPr>
          <w:rFonts w:ascii="Garamond" w:eastAsia="Times New Roman" w:hAnsi="Garamond"/>
          <w:i/>
          <w:color w:val="000000"/>
        </w:rPr>
        <w:t>Smith</w:t>
      </w:r>
      <w:r w:rsidRPr="00B73E7C">
        <w:rPr>
          <w:rFonts w:ascii="Garamond" w:eastAsia="Times New Roman" w:hAnsi="Garamond"/>
          <w:color w:val="000000"/>
        </w:rPr>
        <w:t>, 2015 SCC 34, [2015] 2 S.C.R. 602.</w:t>
      </w:r>
      <w:r w:rsidRPr="00B73E7C">
        <w:rPr>
          <w:rFonts w:ascii="Garamond" w:hAnsi="Garamond"/>
          <w:lang w:val="en-CA"/>
        </w:rPr>
        <w:t xml:space="preserve"> </w:t>
      </w:r>
    </w:p>
  </w:footnote>
  <w:footnote w:id="5">
    <w:p w14:paraId="1B0D9963" w14:textId="1E1762AE" w:rsidR="003606FF" w:rsidRPr="00767B48" w:rsidRDefault="003606FF">
      <w:pPr>
        <w:pStyle w:val="FootnoteText"/>
        <w:rPr>
          <w:rFonts w:ascii="Garamond" w:hAnsi="Garamond"/>
        </w:rPr>
      </w:pPr>
      <w:r w:rsidRPr="00D55AA3">
        <w:rPr>
          <w:rStyle w:val="FootnoteReference"/>
        </w:rPr>
        <w:footnoteRef/>
      </w:r>
      <w:r w:rsidRPr="00767B48">
        <w:rPr>
          <w:rFonts w:ascii="Garamond" w:hAnsi="Garamond"/>
        </w:rPr>
        <w:t xml:space="preserve"> </w:t>
      </w:r>
      <w:r w:rsidRPr="00767B48">
        <w:rPr>
          <w:rFonts w:ascii="Garamond" w:hAnsi="Garamond"/>
          <w:i/>
        </w:rPr>
        <w:t>R v. Askov</w:t>
      </w:r>
      <w:r w:rsidRPr="00BB6621">
        <w:rPr>
          <w:rFonts w:ascii="Garamond" w:hAnsi="Garamond"/>
          <w:i/>
        </w:rPr>
        <w:t>,</w:t>
      </w:r>
      <w:r>
        <w:rPr>
          <w:rFonts w:ascii="Garamond" w:hAnsi="Garamond"/>
          <w:i/>
        </w:rPr>
        <w:t xml:space="preserve"> </w:t>
      </w:r>
      <w:r>
        <w:rPr>
          <w:rFonts w:ascii="Garamond" w:hAnsi="Garamond"/>
        </w:rPr>
        <w:t>[1990] 2 S.C.R. 1199,</w:t>
      </w:r>
      <w:r w:rsidRPr="00BB6621">
        <w:rPr>
          <w:rFonts w:ascii="Garamond" w:hAnsi="Garamond"/>
          <w:i/>
        </w:rPr>
        <w:t xml:space="preserve"> </w:t>
      </w:r>
      <w:r>
        <w:rPr>
          <w:rFonts w:ascii="Garamond" w:hAnsi="Garamond"/>
        </w:rPr>
        <w:t xml:space="preserve">a case where the Supreme Court misinterpreted and misapplied social science data regarding trial delay which resulted in thousands of cases being stayed or withdrawn in a one year period serves as case in point. See: Baar </w:t>
      </w:r>
      <w:r>
        <w:rPr>
          <w:rFonts w:ascii="Garamond" w:hAnsi="Garamond"/>
        </w:rPr>
        <w:fldChar w:fldCharType="begin"/>
      </w:r>
      <w:r>
        <w:rPr>
          <w:rFonts w:ascii="Garamond" w:hAnsi="Garamond"/>
        </w:rPr>
        <w:instrText xml:space="preserve"> ADDIN ZOTERO_ITEM CSL_CITATION {"citationID":"T93ejxZU","properties":{"formattedCitation":"(1997)","plainCitation":"(1997)"},"citationItems":[{"id":298,"uris":["http://zotero.org/users/2627252/items/4NZVVI5P"],"uri":["http://zotero.org/users/2627252/items/4NZVVI5P"],"itemData":{"id":298,"type":"article-journal","title":"Court Delay Data as Social Science Evidence: The Supreme Court of Canada and “Trial Within a Reasonable Time”","container-title":"Justice System Journal","page":"123-144","volume":"19","issue":"2","source":"CrossRef","DOI":"10.1080/23277556.1997.10871255","ISSN":"0098-261X, 2327-7556","shortTitle":"Court Delay Data as Social Science Evidence","language":"en","author":[{"family":"Baar","given":"Carl"}],"issued":{"date-parts":[["1997",5]]}},"suppress-author":true}],"schema":"https://github.com/citation-style-language/schema/raw/master/csl-citation.json"} </w:instrText>
      </w:r>
      <w:r>
        <w:rPr>
          <w:rFonts w:ascii="Garamond" w:hAnsi="Garamond"/>
        </w:rPr>
        <w:fldChar w:fldCharType="separate"/>
      </w:r>
      <w:r>
        <w:rPr>
          <w:rFonts w:ascii="Garamond" w:hAnsi="Garamond"/>
          <w:noProof/>
        </w:rPr>
        <w:t>(1997)</w:t>
      </w:r>
      <w:r>
        <w:rPr>
          <w:rFonts w:ascii="Garamond" w:hAnsi="Garamond"/>
        </w:rPr>
        <w:fldChar w:fldCharType="end"/>
      </w:r>
      <w:r>
        <w:rPr>
          <w:rFonts w:ascii="Garamond" w:hAnsi="Garamond"/>
        </w:rPr>
        <w:t xml:space="preserve">. </w:t>
      </w:r>
    </w:p>
  </w:footnote>
  <w:footnote w:id="6">
    <w:p w14:paraId="0D0833BB" w14:textId="7929C9EF" w:rsidR="003606FF" w:rsidRPr="00B032FD" w:rsidRDefault="003606FF" w:rsidP="00CD51F9">
      <w:pPr>
        <w:pStyle w:val="FootnoteText"/>
        <w:rPr>
          <w:rFonts w:ascii="Garamond" w:hAnsi="Garamond"/>
        </w:rPr>
      </w:pPr>
      <w:r w:rsidRPr="00786B64">
        <w:rPr>
          <w:rStyle w:val="FootnoteReference"/>
        </w:rPr>
        <w:footnoteRef/>
      </w:r>
      <w:r w:rsidRPr="00B032FD">
        <w:rPr>
          <w:rFonts w:ascii="Garamond" w:hAnsi="Garamond"/>
        </w:rPr>
        <w:t xml:space="preserve"> Full citation: </w:t>
      </w:r>
      <w:r w:rsidRPr="00B032FD">
        <w:rPr>
          <w:rFonts w:ascii="Garamond" w:hAnsi="Garamond"/>
          <w:i/>
        </w:rPr>
        <w:t>Saskatchewan (Human Rights Commission) v. Whatcott</w:t>
      </w:r>
      <w:r w:rsidRPr="00B032FD">
        <w:rPr>
          <w:rFonts w:ascii="Garamond" w:hAnsi="Garamond"/>
        </w:rPr>
        <w:t xml:space="preserve"> [2013] 1 S.C.R. 467. </w:t>
      </w:r>
    </w:p>
  </w:footnote>
  <w:footnote w:id="7">
    <w:p w14:paraId="35AB3352" w14:textId="77777777" w:rsidR="003606FF" w:rsidRPr="00B73E7C" w:rsidRDefault="003606FF" w:rsidP="00580FAE">
      <w:pPr>
        <w:pStyle w:val="FootnoteText"/>
        <w:rPr>
          <w:rFonts w:ascii="Garamond" w:hAnsi="Garamond"/>
          <w:i/>
        </w:rPr>
      </w:pPr>
      <w:r w:rsidRPr="00D55AA3">
        <w:rPr>
          <w:rStyle w:val="FootnoteReference"/>
        </w:rPr>
        <w:footnoteRef/>
      </w:r>
      <w:r w:rsidRPr="00B73E7C">
        <w:rPr>
          <w:rFonts w:ascii="Garamond" w:hAnsi="Garamond"/>
        </w:rPr>
        <w:t xml:space="preserve"> Section 1: “The </w:t>
      </w:r>
      <w:r w:rsidRPr="00B73E7C">
        <w:rPr>
          <w:rFonts w:ascii="Garamond" w:hAnsi="Garamond"/>
          <w:i/>
        </w:rPr>
        <w:t xml:space="preserve">Canadian Charter of Rights and Freedoms </w:t>
      </w:r>
      <w:r w:rsidRPr="00B73E7C">
        <w:rPr>
          <w:rFonts w:ascii="Garamond" w:hAnsi="Garamond"/>
        </w:rPr>
        <w:t>guarantees the rights and freedoms set out in it subject only to such reasonable limits prescribed by law as can be demonstrably justified in a free and democratic society.”</w:t>
      </w:r>
    </w:p>
  </w:footnote>
  <w:footnote w:id="8">
    <w:p w14:paraId="3D0E144E" w14:textId="73F21583" w:rsidR="003606FF" w:rsidRPr="00B73E7C" w:rsidRDefault="003606FF" w:rsidP="008F1CD9">
      <w:pPr>
        <w:pStyle w:val="FootnoteText"/>
        <w:rPr>
          <w:rFonts w:ascii="Garamond" w:hAnsi="Garamond"/>
        </w:rPr>
      </w:pPr>
      <w:r w:rsidRPr="00D55AA3">
        <w:rPr>
          <w:rStyle w:val="FootnoteReference"/>
        </w:rPr>
        <w:footnoteRef/>
      </w:r>
      <w:r w:rsidRPr="00B73E7C">
        <w:rPr>
          <w:rFonts w:ascii="Garamond" w:hAnsi="Garamond"/>
        </w:rPr>
        <w:t xml:space="preserve"> It is interesting to note that the Court, having recognized the violation of section 7, finds it unnecessary to consider if section 241(b) and 14 of the </w:t>
      </w:r>
      <w:r w:rsidRPr="00B73E7C">
        <w:rPr>
          <w:rFonts w:ascii="Garamond" w:hAnsi="Garamond"/>
          <w:i/>
        </w:rPr>
        <w:t>Criminal Code</w:t>
      </w:r>
      <w:r w:rsidRPr="00B73E7C">
        <w:rPr>
          <w:rFonts w:ascii="Garamond" w:hAnsi="Garamond"/>
        </w:rPr>
        <w:t xml:space="preserve"> violate section 15 of the </w:t>
      </w:r>
      <w:r w:rsidRPr="00B73E7C">
        <w:rPr>
          <w:rFonts w:ascii="Garamond" w:hAnsi="Garamond"/>
          <w:i/>
        </w:rPr>
        <w:t>Charter</w:t>
      </w:r>
      <w:r w:rsidRPr="00B73E7C">
        <w:rPr>
          <w:rFonts w:ascii="Garamond" w:hAnsi="Garamond"/>
        </w:rPr>
        <w:t xml:space="preserve">, the site for the sole victory of the rights claimant in </w:t>
      </w:r>
      <w:r w:rsidRPr="00B73E7C">
        <w:rPr>
          <w:rFonts w:ascii="Garamond" w:hAnsi="Garamond"/>
          <w:i/>
        </w:rPr>
        <w:t>Rodriguez</w:t>
      </w:r>
      <w:r w:rsidRPr="00B73E7C">
        <w:rPr>
          <w:rFonts w:ascii="Garamond" w:hAnsi="Garamond"/>
        </w:rPr>
        <w:t xml:space="preserve">. The litigants in </w:t>
      </w:r>
      <w:r w:rsidRPr="00B73E7C">
        <w:rPr>
          <w:rFonts w:ascii="Garamond" w:hAnsi="Garamond"/>
          <w:i/>
        </w:rPr>
        <w:t>Carter</w:t>
      </w:r>
      <w:r w:rsidRPr="00B73E7C">
        <w:rPr>
          <w:rFonts w:ascii="Garamond" w:hAnsi="Garamond"/>
        </w:rPr>
        <w:t xml:space="preserve"> did not make any arguments regarding section 12 of the </w:t>
      </w:r>
      <w:r w:rsidRPr="00B73E7C">
        <w:rPr>
          <w:rFonts w:ascii="Garamond" w:hAnsi="Garamond"/>
          <w:i/>
        </w:rPr>
        <w:t>Charter</w:t>
      </w:r>
      <w:r w:rsidRPr="00B73E7C">
        <w:rPr>
          <w:rFonts w:ascii="Garamond" w:hAnsi="Garamond"/>
        </w:rPr>
        <w:t xml:space="preserve">, as had been done in </w:t>
      </w:r>
      <w:r w:rsidRPr="00B73E7C">
        <w:rPr>
          <w:rFonts w:ascii="Garamond" w:hAnsi="Garamond"/>
          <w:i/>
        </w:rPr>
        <w:t xml:space="preserve">Rodriguez. </w:t>
      </w:r>
      <w:r w:rsidRPr="00B73E7C">
        <w:rPr>
          <w:rFonts w:ascii="Garamond" w:hAnsi="Garamond"/>
        </w:rPr>
        <w:t xml:space="preserve"> </w:t>
      </w:r>
    </w:p>
  </w:footnote>
  <w:footnote w:id="9">
    <w:p w14:paraId="602DDBBC" w14:textId="529E3966" w:rsidR="003606FF" w:rsidRPr="00B73E7C" w:rsidRDefault="003606FF" w:rsidP="008F1CD9">
      <w:pPr>
        <w:pStyle w:val="FootnoteText"/>
        <w:keepLines/>
        <w:jc w:val="both"/>
        <w:rPr>
          <w:rFonts w:ascii="Garamond" w:hAnsi="Garamond"/>
        </w:rPr>
      </w:pPr>
      <w:r w:rsidRPr="00D55AA3">
        <w:rPr>
          <w:rStyle w:val="FootnoteReference"/>
        </w:rPr>
        <w:footnoteRef/>
      </w:r>
      <w:r w:rsidRPr="00B73E7C">
        <w:rPr>
          <w:rFonts w:ascii="Garamond" w:hAnsi="Garamond"/>
        </w:rPr>
        <w:t xml:space="preserve"> It is important to note that since hearing </w:t>
      </w:r>
      <w:r w:rsidRPr="00B73E7C">
        <w:rPr>
          <w:rFonts w:ascii="Garamond" w:hAnsi="Garamond"/>
          <w:i/>
        </w:rPr>
        <w:t>Rodriguez</w:t>
      </w:r>
      <w:r w:rsidRPr="00B73E7C">
        <w:rPr>
          <w:rFonts w:ascii="Garamond" w:hAnsi="Garamond"/>
        </w:rPr>
        <w:t>, the legalizatio</w:t>
      </w:r>
      <w:r>
        <w:rPr>
          <w:rFonts w:ascii="Garamond" w:hAnsi="Garamond"/>
        </w:rPr>
        <w:t>n of physician-</w:t>
      </w:r>
      <w:r w:rsidRPr="00B73E7C">
        <w:rPr>
          <w:rFonts w:ascii="Garamond" w:hAnsi="Garamond"/>
        </w:rPr>
        <w:t xml:space="preserve">assisted </w:t>
      </w:r>
      <w:r>
        <w:rPr>
          <w:rFonts w:ascii="Garamond" w:hAnsi="Garamond"/>
        </w:rPr>
        <w:t xml:space="preserve">death </w:t>
      </w:r>
      <w:r w:rsidRPr="00B73E7C">
        <w:rPr>
          <w:rFonts w:ascii="Garamond" w:hAnsi="Garamond"/>
        </w:rPr>
        <w:t xml:space="preserve">in Western democracies had drastically changed and that a number of jurisdictions (such as Belgium, the Netherlands and the states of Oregon and Washington) comparable to Canada permitted and </w:t>
      </w:r>
      <w:r>
        <w:rPr>
          <w:rFonts w:ascii="Garamond" w:hAnsi="Garamond"/>
        </w:rPr>
        <w:t>regulated physician assisted death</w:t>
      </w:r>
      <w:r w:rsidRPr="00B73E7C">
        <w:rPr>
          <w:rFonts w:ascii="Garamond" w:hAnsi="Garamond"/>
        </w:rPr>
        <w:t xml:space="preserve">. At the time of </w:t>
      </w:r>
      <w:r w:rsidRPr="00B73E7C">
        <w:rPr>
          <w:rFonts w:ascii="Garamond" w:hAnsi="Garamond"/>
          <w:i/>
        </w:rPr>
        <w:t xml:space="preserve">Rodriguez, </w:t>
      </w:r>
      <w:r w:rsidRPr="00B73E7C">
        <w:rPr>
          <w:rFonts w:ascii="Garamond" w:hAnsi="Garamond"/>
        </w:rPr>
        <w:t xml:space="preserve">criminal prohibitions regarding aiding or assisting in the termination of life were the norm in the Western world (see: </w:t>
      </w:r>
      <w:r w:rsidRPr="00B73E7C">
        <w:rPr>
          <w:rFonts w:ascii="Garamond" w:hAnsi="Garamond"/>
          <w:i/>
        </w:rPr>
        <w:t>Rodriguez v. B.C.</w:t>
      </w:r>
      <w:r w:rsidRPr="00B73E7C">
        <w:rPr>
          <w:rFonts w:ascii="Garamond" w:hAnsi="Garamond"/>
        </w:rPr>
        <w:t xml:space="preserve">, at paras 48-52 and Bloodworth 2014). </w:t>
      </w:r>
    </w:p>
  </w:footnote>
  <w:footnote w:id="10">
    <w:p w14:paraId="74E171A6" w14:textId="77777777" w:rsidR="003606FF" w:rsidRPr="00B73E7C" w:rsidRDefault="003606FF" w:rsidP="00C43B9B">
      <w:pPr>
        <w:pStyle w:val="FootnoteText"/>
        <w:rPr>
          <w:rFonts w:ascii="Garamond" w:hAnsi="Garamond"/>
          <w:lang w:val="en-CA"/>
        </w:rPr>
      </w:pPr>
      <w:r w:rsidRPr="00D55AA3">
        <w:rPr>
          <w:rStyle w:val="FootnoteReference"/>
        </w:rPr>
        <w:footnoteRef/>
      </w:r>
      <w:r w:rsidRPr="00B73E7C">
        <w:rPr>
          <w:rFonts w:ascii="Garamond" w:hAnsi="Garamond"/>
        </w:rPr>
        <w:t xml:space="preserve"> </w:t>
      </w:r>
      <w:r w:rsidRPr="00B73E7C">
        <w:rPr>
          <w:rFonts w:ascii="Garamond" w:hAnsi="Garamond"/>
          <w:lang w:val="en-CA"/>
        </w:rPr>
        <w:t xml:space="preserve">The full search terms were </w:t>
      </w:r>
      <w:r w:rsidRPr="00B73E7C">
        <w:rPr>
          <w:rFonts w:ascii="Garamond" w:hAnsi="Garamond" w:cs="Avenir Book"/>
          <w:color w:val="1A1A1A"/>
        </w:rPr>
        <w:t>["doctor-assisted suicide" OR "doctor-assisted death" OR "doctor-assisted dying" OR "physician-assisted suicide" OR "physician-assisted death" OR "physician-assisted dying" OR “medically assisted dying” OR “medically-assisted death” OR “medically-assisted suicide” OR “assisted-death” OR “assisted-dying” OR “euthanasia”].</w:t>
      </w:r>
    </w:p>
  </w:footnote>
  <w:footnote w:id="11">
    <w:p w14:paraId="46D298DC" w14:textId="73B1DCAE" w:rsidR="003606FF" w:rsidRDefault="003606FF" w:rsidP="00E70FE4">
      <w:pPr>
        <w:pStyle w:val="FootnoteText"/>
      </w:pPr>
      <w:r w:rsidRPr="00D55AA3">
        <w:rPr>
          <w:rStyle w:val="FootnoteReference"/>
        </w:rPr>
        <w:footnoteRef/>
      </w:r>
      <w:r>
        <w:t xml:space="preserve"> </w:t>
      </w:r>
      <w:r>
        <w:rPr>
          <w:rFonts w:ascii="Garamond" w:hAnsi="Garamond"/>
        </w:rPr>
        <w:t xml:space="preserve">The </w:t>
      </w:r>
      <w:r w:rsidRPr="002D5D9A">
        <w:rPr>
          <w:rFonts w:ascii="Garamond" w:hAnsi="Garamond"/>
          <w:i/>
        </w:rPr>
        <w:t>National Post/Financial Post</w:t>
      </w:r>
      <w:r>
        <w:rPr>
          <w:rFonts w:ascii="Garamond" w:hAnsi="Garamond"/>
        </w:rPr>
        <w:t xml:space="preserve">, </w:t>
      </w:r>
      <w:r w:rsidRPr="002D5D9A">
        <w:rPr>
          <w:rFonts w:ascii="Garamond" w:hAnsi="Garamond"/>
          <w:i/>
        </w:rPr>
        <w:t>The Globe and Mail</w:t>
      </w:r>
      <w:r>
        <w:rPr>
          <w:rFonts w:ascii="Garamond" w:hAnsi="Garamond"/>
        </w:rPr>
        <w:t xml:space="preserve"> are Canada’s two national newspapers. The </w:t>
      </w:r>
      <w:r w:rsidRPr="00BD4CCB">
        <w:rPr>
          <w:rFonts w:ascii="Garamond" w:hAnsi="Garamond"/>
          <w:i/>
        </w:rPr>
        <w:t>Toronto Star</w:t>
      </w:r>
      <w:r>
        <w:rPr>
          <w:rFonts w:ascii="Garamond" w:hAnsi="Garamond"/>
        </w:rPr>
        <w:t xml:space="preserve"> has a large, though primarily regionally based, readership and the </w:t>
      </w:r>
      <w:r w:rsidRPr="00BD4CCB">
        <w:rPr>
          <w:rFonts w:ascii="Garamond" w:hAnsi="Garamond"/>
          <w:i/>
        </w:rPr>
        <w:t>Winnipeg Free Press</w:t>
      </w:r>
      <w:r>
        <w:rPr>
          <w:rFonts w:ascii="Garamond" w:hAnsi="Garamond"/>
        </w:rPr>
        <w:t xml:space="preserve"> is considered the newspaper of record for province of Manitoba.</w:t>
      </w:r>
      <w:ins w:id="283" w:author="Mark Taylor Daku, Mr" w:date="2016-06-14T12:21:00Z">
        <w:r w:rsidR="00DD3EE3">
          <w:rPr>
            <w:rFonts w:ascii="Garamond" w:hAnsi="Garamond"/>
          </w:rPr>
          <w:t xml:space="preserve"> [Gazette]</w:t>
        </w:r>
      </w:ins>
      <w:bookmarkStart w:id="284" w:name="_GoBack"/>
      <w:bookmarkEnd w:id="284"/>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Taylor Daku, Mr">
    <w15:presenceInfo w15:providerId="None" w15:userId="Mark Taylor Daku, Mr"/>
  </w15:person>
  <w15:person w15:author="Erin  Crandall">
    <w15:presenceInfo w15:providerId="None" w15:userId="Erin  Crandall"/>
  </w15:person>
  <w15:person w15:author="Erin Crandall">
    <w15:presenceInfo w15:providerId="None" w15:userId="Erin Cranda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33A"/>
    <w:rsid w:val="00000636"/>
    <w:rsid w:val="00004F1E"/>
    <w:rsid w:val="000056AA"/>
    <w:rsid w:val="00012D22"/>
    <w:rsid w:val="000171A2"/>
    <w:rsid w:val="000310C0"/>
    <w:rsid w:val="000363A6"/>
    <w:rsid w:val="00040FB0"/>
    <w:rsid w:val="00062AF1"/>
    <w:rsid w:val="0007311E"/>
    <w:rsid w:val="0007685E"/>
    <w:rsid w:val="000A19DA"/>
    <w:rsid w:val="000B4D3A"/>
    <w:rsid w:val="000D26B6"/>
    <w:rsid w:val="00105D9E"/>
    <w:rsid w:val="00106D41"/>
    <w:rsid w:val="00111A2C"/>
    <w:rsid w:val="00112151"/>
    <w:rsid w:val="00114611"/>
    <w:rsid w:val="001156DA"/>
    <w:rsid w:val="00120137"/>
    <w:rsid w:val="00124153"/>
    <w:rsid w:val="00136ACE"/>
    <w:rsid w:val="00141BC7"/>
    <w:rsid w:val="00141D0F"/>
    <w:rsid w:val="00145CD6"/>
    <w:rsid w:val="001518A6"/>
    <w:rsid w:val="00152880"/>
    <w:rsid w:val="0016304D"/>
    <w:rsid w:val="00164F40"/>
    <w:rsid w:val="00165EDE"/>
    <w:rsid w:val="001763FD"/>
    <w:rsid w:val="001825DA"/>
    <w:rsid w:val="00187C25"/>
    <w:rsid w:val="001A0344"/>
    <w:rsid w:val="001A1FA0"/>
    <w:rsid w:val="001B2BCA"/>
    <w:rsid w:val="001B7030"/>
    <w:rsid w:val="001D5D72"/>
    <w:rsid w:val="001E0D88"/>
    <w:rsid w:val="001E2D93"/>
    <w:rsid w:val="001F483C"/>
    <w:rsid w:val="00211F8E"/>
    <w:rsid w:val="00216C14"/>
    <w:rsid w:val="00225A6F"/>
    <w:rsid w:val="002369F1"/>
    <w:rsid w:val="00244397"/>
    <w:rsid w:val="002537EF"/>
    <w:rsid w:val="00257076"/>
    <w:rsid w:val="00262886"/>
    <w:rsid w:val="002634A9"/>
    <w:rsid w:val="002648B9"/>
    <w:rsid w:val="0027027F"/>
    <w:rsid w:val="002742C2"/>
    <w:rsid w:val="0027592D"/>
    <w:rsid w:val="002827D1"/>
    <w:rsid w:val="00283707"/>
    <w:rsid w:val="0028537B"/>
    <w:rsid w:val="00291EB8"/>
    <w:rsid w:val="00293B9E"/>
    <w:rsid w:val="002A0A0C"/>
    <w:rsid w:val="002A1AB9"/>
    <w:rsid w:val="002A6696"/>
    <w:rsid w:val="002B16C4"/>
    <w:rsid w:val="002B1BE8"/>
    <w:rsid w:val="002B337C"/>
    <w:rsid w:val="002C0E26"/>
    <w:rsid w:val="002C7D62"/>
    <w:rsid w:val="002E3C89"/>
    <w:rsid w:val="002E6957"/>
    <w:rsid w:val="002F399E"/>
    <w:rsid w:val="003019FA"/>
    <w:rsid w:val="00301BC9"/>
    <w:rsid w:val="003041F5"/>
    <w:rsid w:val="00313CFA"/>
    <w:rsid w:val="003169F7"/>
    <w:rsid w:val="00323028"/>
    <w:rsid w:val="00325E44"/>
    <w:rsid w:val="00333DCB"/>
    <w:rsid w:val="00342C93"/>
    <w:rsid w:val="003461CC"/>
    <w:rsid w:val="00347487"/>
    <w:rsid w:val="003529A7"/>
    <w:rsid w:val="00353C7A"/>
    <w:rsid w:val="003606FF"/>
    <w:rsid w:val="00363FDA"/>
    <w:rsid w:val="00365D82"/>
    <w:rsid w:val="00367D7D"/>
    <w:rsid w:val="00374A77"/>
    <w:rsid w:val="003767F0"/>
    <w:rsid w:val="003935EA"/>
    <w:rsid w:val="00396064"/>
    <w:rsid w:val="003A07B4"/>
    <w:rsid w:val="003A200B"/>
    <w:rsid w:val="003C3076"/>
    <w:rsid w:val="003C5CD1"/>
    <w:rsid w:val="003D5225"/>
    <w:rsid w:val="004031D2"/>
    <w:rsid w:val="00411863"/>
    <w:rsid w:val="004164F7"/>
    <w:rsid w:val="004201B8"/>
    <w:rsid w:val="004201C8"/>
    <w:rsid w:val="004233A2"/>
    <w:rsid w:val="00425C8F"/>
    <w:rsid w:val="004319D5"/>
    <w:rsid w:val="00432F1A"/>
    <w:rsid w:val="00434F20"/>
    <w:rsid w:val="004411F2"/>
    <w:rsid w:val="00446587"/>
    <w:rsid w:val="00446C93"/>
    <w:rsid w:val="0045187C"/>
    <w:rsid w:val="00455384"/>
    <w:rsid w:val="00460B93"/>
    <w:rsid w:val="00466400"/>
    <w:rsid w:val="00471933"/>
    <w:rsid w:val="004A3FE7"/>
    <w:rsid w:val="004C1DA6"/>
    <w:rsid w:val="004C4B7D"/>
    <w:rsid w:val="004D2098"/>
    <w:rsid w:val="004D29FA"/>
    <w:rsid w:val="004E2838"/>
    <w:rsid w:val="004E2E3A"/>
    <w:rsid w:val="004E4174"/>
    <w:rsid w:val="005113D2"/>
    <w:rsid w:val="00514081"/>
    <w:rsid w:val="0051508E"/>
    <w:rsid w:val="0052228D"/>
    <w:rsid w:val="00534543"/>
    <w:rsid w:val="0054792A"/>
    <w:rsid w:val="005628C3"/>
    <w:rsid w:val="00565F97"/>
    <w:rsid w:val="00577B68"/>
    <w:rsid w:val="00580FAE"/>
    <w:rsid w:val="00592A5D"/>
    <w:rsid w:val="0059309E"/>
    <w:rsid w:val="00596384"/>
    <w:rsid w:val="005B03B6"/>
    <w:rsid w:val="005B6F8E"/>
    <w:rsid w:val="005C1221"/>
    <w:rsid w:val="005C5EC1"/>
    <w:rsid w:val="005E6931"/>
    <w:rsid w:val="005F7D0E"/>
    <w:rsid w:val="006009A1"/>
    <w:rsid w:val="006015D1"/>
    <w:rsid w:val="006069D9"/>
    <w:rsid w:val="00610040"/>
    <w:rsid w:val="006112D1"/>
    <w:rsid w:val="00612F53"/>
    <w:rsid w:val="00614FB4"/>
    <w:rsid w:val="00616770"/>
    <w:rsid w:val="006172D1"/>
    <w:rsid w:val="0062431B"/>
    <w:rsid w:val="006265FA"/>
    <w:rsid w:val="00636916"/>
    <w:rsid w:val="006378B2"/>
    <w:rsid w:val="006548A2"/>
    <w:rsid w:val="00656D00"/>
    <w:rsid w:val="006645B0"/>
    <w:rsid w:val="006747C7"/>
    <w:rsid w:val="0068361F"/>
    <w:rsid w:val="00695E49"/>
    <w:rsid w:val="006A419F"/>
    <w:rsid w:val="006A69AB"/>
    <w:rsid w:val="006A7C9E"/>
    <w:rsid w:val="006B50EC"/>
    <w:rsid w:val="006C18F9"/>
    <w:rsid w:val="006C2CFF"/>
    <w:rsid w:val="006C3607"/>
    <w:rsid w:val="006E6294"/>
    <w:rsid w:val="006F1119"/>
    <w:rsid w:val="006F5664"/>
    <w:rsid w:val="00730727"/>
    <w:rsid w:val="007343FE"/>
    <w:rsid w:val="00745134"/>
    <w:rsid w:val="00750F1F"/>
    <w:rsid w:val="007560B3"/>
    <w:rsid w:val="00766CF4"/>
    <w:rsid w:val="00767B48"/>
    <w:rsid w:val="00774B8A"/>
    <w:rsid w:val="00775636"/>
    <w:rsid w:val="00781494"/>
    <w:rsid w:val="007828E7"/>
    <w:rsid w:val="00786B64"/>
    <w:rsid w:val="007B3881"/>
    <w:rsid w:val="007C36A4"/>
    <w:rsid w:val="007C6861"/>
    <w:rsid w:val="007D2660"/>
    <w:rsid w:val="007D330B"/>
    <w:rsid w:val="007E164D"/>
    <w:rsid w:val="007F2986"/>
    <w:rsid w:val="007F3F1E"/>
    <w:rsid w:val="00807EA9"/>
    <w:rsid w:val="00812E3E"/>
    <w:rsid w:val="00815E34"/>
    <w:rsid w:val="00824A59"/>
    <w:rsid w:val="00833BE4"/>
    <w:rsid w:val="00836244"/>
    <w:rsid w:val="00846899"/>
    <w:rsid w:val="0085176F"/>
    <w:rsid w:val="00876809"/>
    <w:rsid w:val="008A6991"/>
    <w:rsid w:val="008B02CD"/>
    <w:rsid w:val="008B0EC5"/>
    <w:rsid w:val="008D6FE4"/>
    <w:rsid w:val="008D73A4"/>
    <w:rsid w:val="008E7B2A"/>
    <w:rsid w:val="008F01E4"/>
    <w:rsid w:val="008F1CD9"/>
    <w:rsid w:val="008F2E12"/>
    <w:rsid w:val="008F4AD9"/>
    <w:rsid w:val="008F603A"/>
    <w:rsid w:val="00900D78"/>
    <w:rsid w:val="009106E1"/>
    <w:rsid w:val="00932AAE"/>
    <w:rsid w:val="0094264C"/>
    <w:rsid w:val="00951C33"/>
    <w:rsid w:val="00953D11"/>
    <w:rsid w:val="00961ACA"/>
    <w:rsid w:val="00962617"/>
    <w:rsid w:val="00985E21"/>
    <w:rsid w:val="00987C79"/>
    <w:rsid w:val="00990553"/>
    <w:rsid w:val="00991C66"/>
    <w:rsid w:val="009A3CEA"/>
    <w:rsid w:val="009A7FA2"/>
    <w:rsid w:val="009C1809"/>
    <w:rsid w:val="009C295C"/>
    <w:rsid w:val="009D63BA"/>
    <w:rsid w:val="009D75AF"/>
    <w:rsid w:val="009E1190"/>
    <w:rsid w:val="009E4113"/>
    <w:rsid w:val="009E54CD"/>
    <w:rsid w:val="009F3E61"/>
    <w:rsid w:val="009F7B35"/>
    <w:rsid w:val="00A06158"/>
    <w:rsid w:val="00A068ED"/>
    <w:rsid w:val="00A11980"/>
    <w:rsid w:val="00A11F98"/>
    <w:rsid w:val="00A1323C"/>
    <w:rsid w:val="00A27B65"/>
    <w:rsid w:val="00A40CC4"/>
    <w:rsid w:val="00A45F9B"/>
    <w:rsid w:val="00A6068C"/>
    <w:rsid w:val="00A61495"/>
    <w:rsid w:val="00A62212"/>
    <w:rsid w:val="00A67E96"/>
    <w:rsid w:val="00A72CF2"/>
    <w:rsid w:val="00A74E5A"/>
    <w:rsid w:val="00A87E51"/>
    <w:rsid w:val="00AA524F"/>
    <w:rsid w:val="00AB510A"/>
    <w:rsid w:val="00AB581E"/>
    <w:rsid w:val="00AD0F35"/>
    <w:rsid w:val="00AD11BE"/>
    <w:rsid w:val="00AD284B"/>
    <w:rsid w:val="00AD5A68"/>
    <w:rsid w:val="00AD61E0"/>
    <w:rsid w:val="00AD6C96"/>
    <w:rsid w:val="00AE3E5D"/>
    <w:rsid w:val="00AF356C"/>
    <w:rsid w:val="00AF6256"/>
    <w:rsid w:val="00AF7666"/>
    <w:rsid w:val="00AF7B3F"/>
    <w:rsid w:val="00B032FD"/>
    <w:rsid w:val="00B10BDC"/>
    <w:rsid w:val="00B14846"/>
    <w:rsid w:val="00B226F5"/>
    <w:rsid w:val="00B23534"/>
    <w:rsid w:val="00B2733A"/>
    <w:rsid w:val="00B33706"/>
    <w:rsid w:val="00B35C06"/>
    <w:rsid w:val="00B41407"/>
    <w:rsid w:val="00B4222E"/>
    <w:rsid w:val="00B455DD"/>
    <w:rsid w:val="00B457DC"/>
    <w:rsid w:val="00B473D2"/>
    <w:rsid w:val="00B5486C"/>
    <w:rsid w:val="00B57B24"/>
    <w:rsid w:val="00B61012"/>
    <w:rsid w:val="00B6171E"/>
    <w:rsid w:val="00B6477E"/>
    <w:rsid w:val="00B73E7C"/>
    <w:rsid w:val="00B76A94"/>
    <w:rsid w:val="00B76FA1"/>
    <w:rsid w:val="00B81B71"/>
    <w:rsid w:val="00B83FB5"/>
    <w:rsid w:val="00B97CB1"/>
    <w:rsid w:val="00BA036E"/>
    <w:rsid w:val="00BA2C52"/>
    <w:rsid w:val="00BA5673"/>
    <w:rsid w:val="00BB6621"/>
    <w:rsid w:val="00BC5186"/>
    <w:rsid w:val="00BC57BE"/>
    <w:rsid w:val="00BD13E7"/>
    <w:rsid w:val="00BF1AA6"/>
    <w:rsid w:val="00C042C3"/>
    <w:rsid w:val="00C06787"/>
    <w:rsid w:val="00C14079"/>
    <w:rsid w:val="00C16622"/>
    <w:rsid w:val="00C33D94"/>
    <w:rsid w:val="00C33ED5"/>
    <w:rsid w:val="00C36679"/>
    <w:rsid w:val="00C43865"/>
    <w:rsid w:val="00C43B9B"/>
    <w:rsid w:val="00C4498D"/>
    <w:rsid w:val="00C46215"/>
    <w:rsid w:val="00C47B07"/>
    <w:rsid w:val="00C503BD"/>
    <w:rsid w:val="00C52BAC"/>
    <w:rsid w:val="00C5604A"/>
    <w:rsid w:val="00C607E1"/>
    <w:rsid w:val="00C63F5E"/>
    <w:rsid w:val="00C727C2"/>
    <w:rsid w:val="00C8262B"/>
    <w:rsid w:val="00C8648D"/>
    <w:rsid w:val="00C87FDE"/>
    <w:rsid w:val="00C937A0"/>
    <w:rsid w:val="00C94F1A"/>
    <w:rsid w:val="00CA16C0"/>
    <w:rsid w:val="00CA3D2F"/>
    <w:rsid w:val="00CA56EC"/>
    <w:rsid w:val="00CA6681"/>
    <w:rsid w:val="00CB5139"/>
    <w:rsid w:val="00CC151F"/>
    <w:rsid w:val="00CC5D1A"/>
    <w:rsid w:val="00CC7831"/>
    <w:rsid w:val="00CD0208"/>
    <w:rsid w:val="00CD51F9"/>
    <w:rsid w:val="00CD6EFA"/>
    <w:rsid w:val="00CF0204"/>
    <w:rsid w:val="00CF3629"/>
    <w:rsid w:val="00CF4D12"/>
    <w:rsid w:val="00CF7766"/>
    <w:rsid w:val="00D11A25"/>
    <w:rsid w:val="00D20535"/>
    <w:rsid w:val="00D44E36"/>
    <w:rsid w:val="00D45AD7"/>
    <w:rsid w:val="00D50433"/>
    <w:rsid w:val="00D51506"/>
    <w:rsid w:val="00D55AA3"/>
    <w:rsid w:val="00D61B5B"/>
    <w:rsid w:val="00D777D3"/>
    <w:rsid w:val="00D82AD5"/>
    <w:rsid w:val="00D873F4"/>
    <w:rsid w:val="00D96E79"/>
    <w:rsid w:val="00DB68F8"/>
    <w:rsid w:val="00DC0503"/>
    <w:rsid w:val="00DC0FCA"/>
    <w:rsid w:val="00DC3D0E"/>
    <w:rsid w:val="00DD3AF1"/>
    <w:rsid w:val="00DD3EE3"/>
    <w:rsid w:val="00DD52B5"/>
    <w:rsid w:val="00DD6CAA"/>
    <w:rsid w:val="00DE3161"/>
    <w:rsid w:val="00DE4182"/>
    <w:rsid w:val="00DE7228"/>
    <w:rsid w:val="00DE7A57"/>
    <w:rsid w:val="00DF0A8D"/>
    <w:rsid w:val="00E002B8"/>
    <w:rsid w:val="00E044C4"/>
    <w:rsid w:val="00E0484A"/>
    <w:rsid w:val="00E113A8"/>
    <w:rsid w:val="00E224BF"/>
    <w:rsid w:val="00E254E3"/>
    <w:rsid w:val="00E31511"/>
    <w:rsid w:val="00E70FE4"/>
    <w:rsid w:val="00E740C1"/>
    <w:rsid w:val="00E7687C"/>
    <w:rsid w:val="00E80E40"/>
    <w:rsid w:val="00E90269"/>
    <w:rsid w:val="00E915F4"/>
    <w:rsid w:val="00EB3425"/>
    <w:rsid w:val="00EB6B81"/>
    <w:rsid w:val="00EC05AC"/>
    <w:rsid w:val="00EE283C"/>
    <w:rsid w:val="00EE47F5"/>
    <w:rsid w:val="00EF28D9"/>
    <w:rsid w:val="00F003EF"/>
    <w:rsid w:val="00F0668C"/>
    <w:rsid w:val="00F06741"/>
    <w:rsid w:val="00F1291C"/>
    <w:rsid w:val="00F17692"/>
    <w:rsid w:val="00F20BC2"/>
    <w:rsid w:val="00F25DEB"/>
    <w:rsid w:val="00F35228"/>
    <w:rsid w:val="00F3600A"/>
    <w:rsid w:val="00F432E3"/>
    <w:rsid w:val="00F469D3"/>
    <w:rsid w:val="00F501DB"/>
    <w:rsid w:val="00F71186"/>
    <w:rsid w:val="00F734CA"/>
    <w:rsid w:val="00F77DDD"/>
    <w:rsid w:val="00F83213"/>
    <w:rsid w:val="00F96A83"/>
    <w:rsid w:val="00F972A5"/>
    <w:rsid w:val="00FA7C44"/>
    <w:rsid w:val="00FB2D71"/>
    <w:rsid w:val="00FD161F"/>
    <w:rsid w:val="00FE296C"/>
    <w:rsid w:val="00FE34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B0CBAA"/>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F1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3600A"/>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F3600A"/>
    <w:rPr>
      <w:rFonts w:eastAsiaTheme="minorEastAsia"/>
    </w:rPr>
  </w:style>
  <w:style w:type="character" w:styleId="FootnoteReference">
    <w:name w:val="footnote reference"/>
    <w:basedOn w:val="DefaultParagraphFont"/>
    <w:uiPriority w:val="99"/>
    <w:unhideWhenUsed/>
    <w:rsid w:val="00F3600A"/>
    <w:rPr>
      <w:vertAlign w:val="superscript"/>
    </w:rPr>
  </w:style>
  <w:style w:type="paragraph" w:styleId="Footer">
    <w:name w:val="footer"/>
    <w:basedOn w:val="Normal"/>
    <w:link w:val="FooterChar"/>
    <w:uiPriority w:val="99"/>
    <w:unhideWhenUsed/>
    <w:rsid w:val="008F1CD9"/>
    <w:pPr>
      <w:tabs>
        <w:tab w:val="center" w:pos="4320"/>
        <w:tab w:val="right" w:pos="8640"/>
      </w:tabs>
    </w:pPr>
  </w:style>
  <w:style w:type="character" w:customStyle="1" w:styleId="FooterChar">
    <w:name w:val="Footer Char"/>
    <w:basedOn w:val="DefaultParagraphFont"/>
    <w:link w:val="Footer"/>
    <w:uiPriority w:val="99"/>
    <w:rsid w:val="008F1CD9"/>
    <w:rPr>
      <w:rFonts w:ascii="Times New Roman" w:hAnsi="Times New Roman" w:cs="Times New Roman"/>
    </w:rPr>
  </w:style>
  <w:style w:type="character" w:styleId="PageNumber">
    <w:name w:val="page number"/>
    <w:basedOn w:val="DefaultParagraphFont"/>
    <w:uiPriority w:val="99"/>
    <w:semiHidden/>
    <w:unhideWhenUsed/>
    <w:rsid w:val="008F1CD9"/>
  </w:style>
  <w:style w:type="paragraph" w:styleId="Bibliography">
    <w:name w:val="Bibliography"/>
    <w:basedOn w:val="Normal"/>
    <w:next w:val="Normal"/>
    <w:uiPriority w:val="37"/>
    <w:unhideWhenUsed/>
    <w:rsid w:val="00BD13E7"/>
    <w:pPr>
      <w:ind w:left="720" w:hanging="720"/>
    </w:pPr>
  </w:style>
  <w:style w:type="character" w:customStyle="1" w:styleId="apple-converted-space">
    <w:name w:val="apple-converted-space"/>
    <w:basedOn w:val="DefaultParagraphFont"/>
    <w:rsid w:val="001B2BCA"/>
  </w:style>
  <w:style w:type="character" w:customStyle="1" w:styleId="sccrespondentforrunningheadchar">
    <w:name w:val="sccrespondentforrunningheadchar"/>
    <w:basedOn w:val="DefaultParagraphFont"/>
    <w:rsid w:val="001B2BCA"/>
  </w:style>
  <w:style w:type="character" w:styleId="CommentReference">
    <w:name w:val="annotation reference"/>
    <w:basedOn w:val="DefaultParagraphFont"/>
    <w:uiPriority w:val="99"/>
    <w:semiHidden/>
    <w:unhideWhenUsed/>
    <w:rsid w:val="000310C0"/>
    <w:rPr>
      <w:sz w:val="18"/>
      <w:szCs w:val="18"/>
    </w:rPr>
  </w:style>
  <w:style w:type="paragraph" w:styleId="CommentText">
    <w:name w:val="annotation text"/>
    <w:basedOn w:val="Normal"/>
    <w:link w:val="CommentTextChar"/>
    <w:uiPriority w:val="99"/>
    <w:semiHidden/>
    <w:unhideWhenUsed/>
    <w:rsid w:val="000310C0"/>
  </w:style>
  <w:style w:type="character" w:customStyle="1" w:styleId="CommentTextChar">
    <w:name w:val="Comment Text Char"/>
    <w:basedOn w:val="DefaultParagraphFont"/>
    <w:link w:val="CommentText"/>
    <w:uiPriority w:val="99"/>
    <w:semiHidden/>
    <w:rsid w:val="000310C0"/>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0310C0"/>
    <w:rPr>
      <w:b/>
      <w:bCs/>
      <w:sz w:val="20"/>
      <w:szCs w:val="20"/>
    </w:rPr>
  </w:style>
  <w:style w:type="character" w:customStyle="1" w:styleId="CommentSubjectChar">
    <w:name w:val="Comment Subject Char"/>
    <w:basedOn w:val="CommentTextChar"/>
    <w:link w:val="CommentSubject"/>
    <w:uiPriority w:val="99"/>
    <w:semiHidden/>
    <w:rsid w:val="000310C0"/>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0310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10C0"/>
    <w:rPr>
      <w:rFonts w:ascii="Lucida Grande" w:hAnsi="Lucida Grande" w:cs="Lucida Grande"/>
      <w:sz w:val="18"/>
      <w:szCs w:val="18"/>
    </w:rPr>
  </w:style>
  <w:style w:type="table" w:styleId="TableGrid">
    <w:name w:val="Table Grid"/>
    <w:basedOn w:val="TableNormal"/>
    <w:uiPriority w:val="59"/>
    <w:rsid w:val="00E70FE4"/>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dnoteReference">
    <w:name w:val="endnote reference"/>
    <w:basedOn w:val="DefaultParagraphFont"/>
    <w:uiPriority w:val="99"/>
    <w:semiHidden/>
    <w:unhideWhenUsed/>
    <w:rsid w:val="00FB2D71"/>
    <w:rPr>
      <w:vertAlign w:val="superscript"/>
    </w:rPr>
  </w:style>
  <w:style w:type="character" w:styleId="Hyperlink">
    <w:name w:val="Hyperlink"/>
    <w:basedOn w:val="DefaultParagraphFont"/>
    <w:uiPriority w:val="99"/>
    <w:unhideWhenUsed/>
    <w:rsid w:val="007828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29560">
      <w:bodyDiv w:val="1"/>
      <w:marLeft w:val="0"/>
      <w:marRight w:val="0"/>
      <w:marTop w:val="0"/>
      <w:marBottom w:val="0"/>
      <w:divBdr>
        <w:top w:val="none" w:sz="0" w:space="0" w:color="auto"/>
        <w:left w:val="none" w:sz="0" w:space="0" w:color="auto"/>
        <w:bottom w:val="none" w:sz="0" w:space="0" w:color="auto"/>
        <w:right w:val="none" w:sz="0" w:space="0" w:color="auto"/>
      </w:divBdr>
    </w:div>
    <w:div w:id="238751767">
      <w:bodyDiv w:val="1"/>
      <w:marLeft w:val="0"/>
      <w:marRight w:val="0"/>
      <w:marTop w:val="0"/>
      <w:marBottom w:val="0"/>
      <w:divBdr>
        <w:top w:val="none" w:sz="0" w:space="0" w:color="auto"/>
        <w:left w:val="none" w:sz="0" w:space="0" w:color="auto"/>
        <w:bottom w:val="none" w:sz="0" w:space="0" w:color="auto"/>
        <w:right w:val="none" w:sz="0" w:space="0" w:color="auto"/>
      </w:divBdr>
      <w:divsChild>
        <w:div w:id="772017800">
          <w:marLeft w:val="0"/>
          <w:marRight w:val="0"/>
          <w:marTop w:val="0"/>
          <w:marBottom w:val="0"/>
          <w:divBdr>
            <w:top w:val="none" w:sz="0" w:space="0" w:color="auto"/>
            <w:left w:val="none" w:sz="0" w:space="0" w:color="auto"/>
            <w:bottom w:val="none" w:sz="0" w:space="0" w:color="auto"/>
            <w:right w:val="none" w:sz="0" w:space="0" w:color="auto"/>
          </w:divBdr>
          <w:divsChild>
            <w:div w:id="3454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0048">
      <w:bodyDiv w:val="1"/>
      <w:marLeft w:val="0"/>
      <w:marRight w:val="0"/>
      <w:marTop w:val="0"/>
      <w:marBottom w:val="0"/>
      <w:divBdr>
        <w:top w:val="none" w:sz="0" w:space="0" w:color="auto"/>
        <w:left w:val="none" w:sz="0" w:space="0" w:color="auto"/>
        <w:bottom w:val="none" w:sz="0" w:space="0" w:color="auto"/>
        <w:right w:val="none" w:sz="0" w:space="0" w:color="auto"/>
      </w:divBdr>
    </w:div>
    <w:div w:id="624235335">
      <w:bodyDiv w:val="1"/>
      <w:marLeft w:val="0"/>
      <w:marRight w:val="0"/>
      <w:marTop w:val="0"/>
      <w:marBottom w:val="0"/>
      <w:divBdr>
        <w:top w:val="none" w:sz="0" w:space="0" w:color="auto"/>
        <w:left w:val="none" w:sz="0" w:space="0" w:color="auto"/>
        <w:bottom w:val="none" w:sz="0" w:space="0" w:color="auto"/>
        <w:right w:val="none" w:sz="0" w:space="0" w:color="auto"/>
      </w:divBdr>
    </w:div>
    <w:div w:id="885288674">
      <w:bodyDiv w:val="1"/>
      <w:marLeft w:val="0"/>
      <w:marRight w:val="0"/>
      <w:marTop w:val="0"/>
      <w:marBottom w:val="0"/>
      <w:divBdr>
        <w:top w:val="none" w:sz="0" w:space="0" w:color="auto"/>
        <w:left w:val="none" w:sz="0" w:space="0" w:color="auto"/>
        <w:bottom w:val="none" w:sz="0" w:space="0" w:color="auto"/>
        <w:right w:val="none" w:sz="0" w:space="0" w:color="auto"/>
      </w:divBdr>
      <w:divsChild>
        <w:div w:id="103574660">
          <w:marLeft w:val="0"/>
          <w:marRight w:val="0"/>
          <w:marTop w:val="0"/>
          <w:marBottom w:val="0"/>
          <w:divBdr>
            <w:top w:val="none" w:sz="0" w:space="0" w:color="auto"/>
            <w:left w:val="none" w:sz="0" w:space="0" w:color="auto"/>
            <w:bottom w:val="none" w:sz="0" w:space="0" w:color="auto"/>
            <w:right w:val="none" w:sz="0" w:space="0" w:color="auto"/>
          </w:divBdr>
          <w:divsChild>
            <w:div w:id="14563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65965">
      <w:bodyDiv w:val="1"/>
      <w:marLeft w:val="0"/>
      <w:marRight w:val="0"/>
      <w:marTop w:val="0"/>
      <w:marBottom w:val="0"/>
      <w:divBdr>
        <w:top w:val="none" w:sz="0" w:space="0" w:color="auto"/>
        <w:left w:val="none" w:sz="0" w:space="0" w:color="auto"/>
        <w:bottom w:val="none" w:sz="0" w:space="0" w:color="auto"/>
        <w:right w:val="none" w:sz="0" w:space="0" w:color="auto"/>
      </w:divBdr>
    </w:div>
    <w:div w:id="901258832">
      <w:bodyDiv w:val="1"/>
      <w:marLeft w:val="0"/>
      <w:marRight w:val="0"/>
      <w:marTop w:val="0"/>
      <w:marBottom w:val="0"/>
      <w:divBdr>
        <w:top w:val="none" w:sz="0" w:space="0" w:color="auto"/>
        <w:left w:val="none" w:sz="0" w:space="0" w:color="auto"/>
        <w:bottom w:val="none" w:sz="0" w:space="0" w:color="auto"/>
        <w:right w:val="none" w:sz="0" w:space="0" w:color="auto"/>
      </w:divBdr>
      <w:divsChild>
        <w:div w:id="383648676">
          <w:marLeft w:val="0"/>
          <w:marRight w:val="0"/>
          <w:marTop w:val="0"/>
          <w:marBottom w:val="0"/>
          <w:divBdr>
            <w:top w:val="none" w:sz="0" w:space="0" w:color="auto"/>
            <w:left w:val="none" w:sz="0" w:space="0" w:color="auto"/>
            <w:bottom w:val="none" w:sz="0" w:space="0" w:color="auto"/>
            <w:right w:val="none" w:sz="0" w:space="0" w:color="auto"/>
          </w:divBdr>
          <w:divsChild>
            <w:div w:id="8033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3887">
      <w:bodyDiv w:val="1"/>
      <w:marLeft w:val="0"/>
      <w:marRight w:val="0"/>
      <w:marTop w:val="0"/>
      <w:marBottom w:val="0"/>
      <w:divBdr>
        <w:top w:val="none" w:sz="0" w:space="0" w:color="auto"/>
        <w:left w:val="none" w:sz="0" w:space="0" w:color="auto"/>
        <w:bottom w:val="none" w:sz="0" w:space="0" w:color="auto"/>
        <w:right w:val="none" w:sz="0" w:space="0" w:color="auto"/>
      </w:divBdr>
      <w:divsChild>
        <w:div w:id="1468548960">
          <w:marLeft w:val="0"/>
          <w:marRight w:val="0"/>
          <w:marTop w:val="0"/>
          <w:marBottom w:val="0"/>
          <w:divBdr>
            <w:top w:val="none" w:sz="0" w:space="0" w:color="auto"/>
            <w:left w:val="none" w:sz="0" w:space="0" w:color="auto"/>
            <w:bottom w:val="none" w:sz="0" w:space="0" w:color="auto"/>
            <w:right w:val="none" w:sz="0" w:space="0" w:color="auto"/>
          </w:divBdr>
          <w:divsChild>
            <w:div w:id="42496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4983">
      <w:bodyDiv w:val="1"/>
      <w:marLeft w:val="0"/>
      <w:marRight w:val="0"/>
      <w:marTop w:val="0"/>
      <w:marBottom w:val="0"/>
      <w:divBdr>
        <w:top w:val="none" w:sz="0" w:space="0" w:color="auto"/>
        <w:left w:val="none" w:sz="0" w:space="0" w:color="auto"/>
        <w:bottom w:val="none" w:sz="0" w:space="0" w:color="auto"/>
        <w:right w:val="none" w:sz="0" w:space="0" w:color="auto"/>
      </w:divBdr>
      <w:divsChild>
        <w:div w:id="860165884">
          <w:marLeft w:val="0"/>
          <w:marRight w:val="0"/>
          <w:marTop w:val="0"/>
          <w:marBottom w:val="0"/>
          <w:divBdr>
            <w:top w:val="none" w:sz="0" w:space="0" w:color="auto"/>
            <w:left w:val="none" w:sz="0" w:space="0" w:color="auto"/>
            <w:bottom w:val="none" w:sz="0" w:space="0" w:color="auto"/>
            <w:right w:val="none" w:sz="0" w:space="0" w:color="auto"/>
          </w:divBdr>
          <w:divsChild>
            <w:div w:id="15017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7353">
      <w:bodyDiv w:val="1"/>
      <w:marLeft w:val="0"/>
      <w:marRight w:val="0"/>
      <w:marTop w:val="0"/>
      <w:marBottom w:val="0"/>
      <w:divBdr>
        <w:top w:val="none" w:sz="0" w:space="0" w:color="auto"/>
        <w:left w:val="none" w:sz="0" w:space="0" w:color="auto"/>
        <w:bottom w:val="none" w:sz="0" w:space="0" w:color="auto"/>
        <w:right w:val="none" w:sz="0" w:space="0" w:color="auto"/>
      </w:divBdr>
    </w:div>
    <w:div w:id="1411191505">
      <w:bodyDiv w:val="1"/>
      <w:marLeft w:val="0"/>
      <w:marRight w:val="0"/>
      <w:marTop w:val="0"/>
      <w:marBottom w:val="0"/>
      <w:divBdr>
        <w:top w:val="none" w:sz="0" w:space="0" w:color="auto"/>
        <w:left w:val="none" w:sz="0" w:space="0" w:color="auto"/>
        <w:bottom w:val="none" w:sz="0" w:space="0" w:color="auto"/>
        <w:right w:val="none" w:sz="0" w:space="0" w:color="auto"/>
      </w:divBdr>
      <w:divsChild>
        <w:div w:id="215744834">
          <w:marLeft w:val="0"/>
          <w:marRight w:val="0"/>
          <w:marTop w:val="0"/>
          <w:marBottom w:val="0"/>
          <w:divBdr>
            <w:top w:val="none" w:sz="0" w:space="0" w:color="auto"/>
            <w:left w:val="none" w:sz="0" w:space="0" w:color="auto"/>
            <w:bottom w:val="none" w:sz="0" w:space="0" w:color="auto"/>
            <w:right w:val="none" w:sz="0" w:space="0" w:color="auto"/>
          </w:divBdr>
          <w:divsChild>
            <w:div w:id="7719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99226">
      <w:bodyDiv w:val="1"/>
      <w:marLeft w:val="0"/>
      <w:marRight w:val="0"/>
      <w:marTop w:val="0"/>
      <w:marBottom w:val="0"/>
      <w:divBdr>
        <w:top w:val="none" w:sz="0" w:space="0" w:color="auto"/>
        <w:left w:val="none" w:sz="0" w:space="0" w:color="auto"/>
        <w:bottom w:val="none" w:sz="0" w:space="0" w:color="auto"/>
        <w:right w:val="none" w:sz="0" w:space="0" w:color="auto"/>
      </w:divBdr>
    </w:div>
    <w:div w:id="2123837959">
      <w:bodyDiv w:val="1"/>
      <w:marLeft w:val="0"/>
      <w:marRight w:val="0"/>
      <w:marTop w:val="0"/>
      <w:marBottom w:val="0"/>
      <w:divBdr>
        <w:top w:val="none" w:sz="0" w:space="0" w:color="auto"/>
        <w:left w:val="none" w:sz="0" w:space="0" w:color="auto"/>
        <w:bottom w:val="none" w:sz="0" w:space="0" w:color="auto"/>
        <w:right w:val="none" w:sz="0" w:space="0" w:color="auto"/>
      </w:divBdr>
    </w:div>
    <w:div w:id="21288891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erin.crandall@acadiau.ca" TargetMode="External"/><Relationship Id="rId8" Type="http://schemas.openxmlformats.org/officeDocument/2006/relationships/hyperlink" Target="mailto:kpuddist@uoguelph.ca" TargetMode="External"/><Relationship Id="rId9" Type="http://schemas.openxmlformats.org/officeDocument/2006/relationships/hyperlink" Target="mailto:mark.daku@mcgill.ca"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0D4457-E958-C74B-90EE-912BEB411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20</Pages>
  <Words>12204</Words>
  <Characters>69567</Characters>
  <Application>Microsoft Macintosh Word</Application>
  <DocSecurity>0</DocSecurity>
  <Lines>579</Lines>
  <Paragraphs>163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Section 1: Theoretical Framework</vt:lpstr>
    </vt:vector>
  </TitlesOfParts>
  <Company/>
  <LinksUpToDate>false</LinksUpToDate>
  <CharactersWithSpaces>81608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Crandall</dc:creator>
  <cp:keywords/>
  <dc:description/>
  <cp:lastModifiedBy>Mark Taylor Daku, Mr</cp:lastModifiedBy>
  <cp:revision>3</cp:revision>
  <dcterms:created xsi:type="dcterms:W3CDTF">2016-06-14T09:15:00Z</dcterms:created>
  <dcterms:modified xsi:type="dcterms:W3CDTF">2016-06-14T10:21:00Z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id="C7OHpPz1"/&gt;&lt;style id="http://www.zotero.org/styles/chicago-author-date" locale="en-US"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 name="noteType" value=""/&gt;&lt;/prefs&gt;&lt;/data&gt;</vt:lpwstr>
  </property>
</Properties>
</file>